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9F398" w14:textId="77777777" w:rsidR="00B174F6" w:rsidRDefault="00B174F6">
      <w:pPr>
        <w:pStyle w:val="Standard"/>
        <w:rPr>
          <w:rFonts w:ascii="Arial" w:hAnsi="Arial" w:cs="Arial"/>
        </w:rPr>
      </w:pPr>
    </w:p>
    <w:p w14:paraId="1C53013C" w14:textId="77777777" w:rsidR="00B174F6" w:rsidRDefault="00223BDF">
      <w:pPr>
        <w:pStyle w:val="Standard"/>
        <w:jc w:val="center"/>
        <w:rPr>
          <w:rFonts w:ascii="Arial" w:hAnsi="Arial" w:cs="Arial"/>
          <w:sz w:val="36"/>
          <w:szCs w:val="36"/>
        </w:rPr>
      </w:pPr>
      <w:r>
        <w:rPr>
          <w:rFonts w:ascii="Arial" w:hAnsi="Arial" w:cs="Arial"/>
          <w:sz w:val="36"/>
          <w:szCs w:val="36"/>
        </w:rPr>
        <w:t>Protocole mesure de fluorescence multispectrale</w:t>
      </w:r>
    </w:p>
    <w:p w14:paraId="37632DAB" w14:textId="77777777" w:rsidR="00B174F6" w:rsidRDefault="00B174F6">
      <w:pPr>
        <w:pStyle w:val="Standard"/>
        <w:jc w:val="center"/>
        <w:rPr>
          <w:rFonts w:ascii="Arial" w:hAnsi="Arial" w:cs="Arial"/>
          <w:sz w:val="36"/>
          <w:szCs w:val="36"/>
        </w:rPr>
      </w:pPr>
    </w:p>
    <w:p w14:paraId="72DBCEE9" w14:textId="77777777" w:rsidR="00B174F6" w:rsidRDefault="00223BDF">
      <w:pPr>
        <w:pStyle w:val="Standard"/>
        <w:rPr>
          <w:rFonts w:ascii="Arial" w:hAnsi="Arial" w:cs="Arial"/>
          <w:b/>
          <w:bCs/>
          <w:sz w:val="28"/>
          <w:szCs w:val="28"/>
        </w:rPr>
      </w:pPr>
      <w:r>
        <w:rPr>
          <w:rFonts w:ascii="Arial" w:hAnsi="Arial" w:cs="Arial"/>
          <w:b/>
          <w:bCs/>
          <w:sz w:val="28"/>
          <w:szCs w:val="28"/>
        </w:rPr>
        <w:t>Objectifs</w:t>
      </w:r>
    </w:p>
    <w:p w14:paraId="759DC005" w14:textId="77777777" w:rsidR="00B174F6" w:rsidRDefault="00B174F6">
      <w:pPr>
        <w:pStyle w:val="Standard"/>
        <w:rPr>
          <w:rFonts w:ascii="Arial" w:hAnsi="Arial" w:cs="Arial"/>
          <w:b/>
          <w:bCs/>
          <w:sz w:val="28"/>
          <w:szCs w:val="28"/>
        </w:rPr>
      </w:pPr>
    </w:p>
    <w:p w14:paraId="3FDC77ED" w14:textId="77777777" w:rsidR="00B174F6" w:rsidRDefault="00223BDF">
      <w:pPr>
        <w:pStyle w:val="Standard"/>
        <w:numPr>
          <w:ilvl w:val="0"/>
          <w:numId w:val="1"/>
        </w:numPr>
        <w:jc w:val="both"/>
      </w:pPr>
      <w:r>
        <w:rPr>
          <w:rStyle w:val="Policepardfaut1"/>
          <w:rFonts w:ascii="Arial" w:hAnsi="Arial" w:cs="Arial"/>
        </w:rPr>
        <w:t xml:space="preserve">Mesurer le </w:t>
      </w:r>
      <w:commentRangeStart w:id="0"/>
      <w:commentRangeStart w:id="1"/>
      <w:r>
        <w:rPr>
          <w:rStyle w:val="Policepardfaut1"/>
          <w:rFonts w:ascii="Arial" w:hAnsi="Arial" w:cs="Arial"/>
        </w:rPr>
        <w:t xml:space="preserve">rendement de fluorescence maximal </w:t>
      </w:r>
      <w:commentRangeEnd w:id="0"/>
      <w:r>
        <w:commentReference w:id="0"/>
      </w:r>
      <w:commentRangeEnd w:id="1"/>
      <w:r>
        <w:commentReference w:id="1"/>
      </w:r>
      <w:r>
        <w:rPr>
          <w:rStyle w:val="Policepardfaut1"/>
          <w:rFonts w:ascii="Arial" w:hAnsi="Arial" w:cs="Arial"/>
        </w:rPr>
        <w:t xml:space="preserve">pour différentes souches sélectionnées. </w:t>
      </w:r>
      <w:proofErr w:type="gramStart"/>
      <w:r>
        <w:rPr>
          <w:rStyle w:val="Policepardfaut1"/>
          <w:rFonts w:ascii="Arial" w:hAnsi="Arial" w:cs="Arial"/>
        </w:rPr>
        <w:t>représentatives</w:t>
      </w:r>
      <w:proofErr w:type="gramEnd"/>
      <w:r>
        <w:rPr>
          <w:rStyle w:val="Policepardfaut1"/>
          <w:rFonts w:ascii="Arial" w:hAnsi="Arial" w:cs="Arial"/>
        </w:rPr>
        <w:t xml:space="preserve"> d’environnements océaniques contrastés.</w:t>
      </w:r>
    </w:p>
    <w:p w14:paraId="07F19F89" w14:textId="33460981" w:rsidR="00B174F6" w:rsidRDefault="00223BDF">
      <w:pPr>
        <w:pStyle w:val="Standard"/>
        <w:numPr>
          <w:ilvl w:val="0"/>
          <w:numId w:val="1"/>
        </w:numPr>
        <w:jc w:val="both"/>
      </w:pPr>
      <w:r>
        <w:rPr>
          <w:rStyle w:val="Policepardfaut1"/>
          <w:rFonts w:ascii="Arial" w:hAnsi="Arial" w:cs="Arial"/>
        </w:rPr>
        <w:t>Définir un ‘</w:t>
      </w:r>
      <w:proofErr w:type="spellStart"/>
      <w:r>
        <w:rPr>
          <w:rStyle w:val="Policepardfaut1"/>
          <w:rFonts w:ascii="Arial" w:hAnsi="Arial" w:cs="Arial"/>
        </w:rPr>
        <w:t>slope</w:t>
      </w:r>
      <w:proofErr w:type="spellEnd"/>
      <w:r>
        <w:rPr>
          <w:rStyle w:val="Policepardfaut1"/>
          <w:rFonts w:ascii="Arial" w:hAnsi="Arial" w:cs="Arial"/>
        </w:rPr>
        <w:t xml:space="preserve"> factor’. i.e. rapport entre le signal de fluorescence et la concentration en chlorophylle </w:t>
      </w:r>
      <w:r>
        <w:rPr>
          <w:rStyle w:val="Policepardfaut1"/>
          <w:rFonts w:ascii="Arial" w:hAnsi="Arial" w:cs="Arial"/>
          <w:i/>
        </w:rPr>
        <w:t>a</w:t>
      </w:r>
      <w:r>
        <w:rPr>
          <w:rStyle w:val="Policepardfaut1"/>
          <w:rFonts w:ascii="Arial" w:hAnsi="Arial" w:cs="Arial"/>
        </w:rPr>
        <w:t xml:space="preserve"> déterminée par HPLC utilisée comme référ</w:t>
      </w:r>
      <w:ins w:id="2" w:author="Laurence" w:date="2020-09-01T15:33:00Z">
        <w:r w:rsidR="00C82E75">
          <w:rPr>
            <w:rStyle w:val="Policepardfaut1"/>
            <w:rFonts w:ascii="Arial" w:hAnsi="Arial" w:cs="Arial"/>
          </w:rPr>
          <w:t>e</w:t>
        </w:r>
      </w:ins>
      <w:r>
        <w:rPr>
          <w:rStyle w:val="Policepardfaut1"/>
          <w:rFonts w:ascii="Arial" w:hAnsi="Arial" w:cs="Arial"/>
        </w:rPr>
        <w:t xml:space="preserve">nce. Ce </w:t>
      </w:r>
      <w:proofErr w:type="spellStart"/>
      <w:r>
        <w:rPr>
          <w:rStyle w:val="Policepardfaut1"/>
          <w:rFonts w:ascii="Arial" w:hAnsi="Arial" w:cs="Arial"/>
        </w:rPr>
        <w:t>slope</w:t>
      </w:r>
      <w:proofErr w:type="spellEnd"/>
      <w:r>
        <w:rPr>
          <w:rStyle w:val="Policepardfaut1"/>
          <w:rFonts w:ascii="Arial" w:hAnsi="Arial" w:cs="Arial"/>
        </w:rPr>
        <w:t xml:space="preserve"> factor doit servir à convertir les </w:t>
      </w:r>
      <w:commentRangeStart w:id="3"/>
      <w:r>
        <w:rPr>
          <w:rStyle w:val="Policepardfaut1"/>
          <w:rFonts w:ascii="Arial" w:hAnsi="Arial" w:cs="Arial"/>
        </w:rPr>
        <w:t>DC</w:t>
      </w:r>
      <w:commentRangeEnd w:id="3"/>
      <w:r w:rsidR="008619F9">
        <w:rPr>
          <w:rStyle w:val="Marquedecommentaire"/>
          <w:rFonts w:cs="Mangal"/>
        </w:rPr>
        <w:commentReference w:id="3"/>
      </w:r>
      <w:r>
        <w:rPr>
          <w:rStyle w:val="Policepardfaut1"/>
          <w:rFonts w:ascii="Arial" w:hAnsi="Arial" w:cs="Arial"/>
        </w:rPr>
        <w:t xml:space="preserve"> en [</w:t>
      </w:r>
      <w:proofErr w:type="spellStart"/>
      <w:r>
        <w:rPr>
          <w:rStyle w:val="Policepardfaut1"/>
          <w:rFonts w:ascii="Arial" w:hAnsi="Arial" w:cs="Arial"/>
        </w:rPr>
        <w:t>Chla</w:t>
      </w:r>
      <w:proofErr w:type="spellEnd"/>
      <w:r>
        <w:rPr>
          <w:rStyle w:val="Policepardfaut1"/>
          <w:rFonts w:ascii="Arial" w:hAnsi="Arial" w:cs="Arial"/>
        </w:rPr>
        <w:t>] aux 3 longueurs d’onde.</w:t>
      </w:r>
    </w:p>
    <w:p w14:paraId="5B81F57A" w14:textId="77777777" w:rsidR="00B174F6" w:rsidRDefault="00223BDF">
      <w:pPr>
        <w:pStyle w:val="Standard"/>
        <w:numPr>
          <w:ilvl w:val="0"/>
          <w:numId w:val="1"/>
        </w:numPr>
        <w:jc w:val="both"/>
      </w:pPr>
      <w:r>
        <w:rPr>
          <w:rStyle w:val="Policepardfaut1"/>
          <w:rFonts w:ascii="Arial" w:hAnsi="Arial" w:cs="Arial"/>
        </w:rPr>
        <w:t>Calculer les différents rapports entre le signal de fluorescence aux trois longueurs d’onde (440/470. 440/532. 470/532) afin d’en dériver une ‘signature taxonomique’ pour chacune des souches étudiées.</w:t>
      </w:r>
    </w:p>
    <w:p w14:paraId="23B337B1" w14:textId="77777777" w:rsidR="00B174F6" w:rsidRDefault="00B174F6">
      <w:pPr>
        <w:pStyle w:val="Standard"/>
        <w:jc w:val="both"/>
        <w:rPr>
          <w:rFonts w:ascii="Arial" w:hAnsi="Arial" w:cs="Arial"/>
        </w:rPr>
      </w:pPr>
    </w:p>
    <w:p w14:paraId="2D6C4A22" w14:textId="77777777" w:rsidR="00B174F6" w:rsidRDefault="00223BDF">
      <w:pPr>
        <w:pStyle w:val="Standard"/>
        <w:rPr>
          <w:rFonts w:ascii="Arial" w:hAnsi="Arial" w:cs="Arial"/>
          <w:b/>
          <w:bCs/>
          <w:sz w:val="28"/>
          <w:szCs w:val="28"/>
        </w:rPr>
      </w:pPr>
      <w:r>
        <w:rPr>
          <w:rFonts w:ascii="Arial" w:hAnsi="Arial" w:cs="Arial"/>
          <w:b/>
          <w:bCs/>
          <w:sz w:val="28"/>
          <w:szCs w:val="28"/>
        </w:rPr>
        <w:t>Protocole</w:t>
      </w:r>
    </w:p>
    <w:p w14:paraId="2E64C31C" w14:textId="77777777" w:rsidR="00B174F6" w:rsidRDefault="00B174F6">
      <w:pPr>
        <w:pStyle w:val="Standard"/>
        <w:jc w:val="center"/>
        <w:rPr>
          <w:rFonts w:ascii="Arial" w:hAnsi="Arial" w:cs="Arial"/>
        </w:rPr>
      </w:pPr>
    </w:p>
    <w:p w14:paraId="6A9DCAF5" w14:textId="77777777" w:rsidR="00B174F6" w:rsidRDefault="00223BDF">
      <w:pPr>
        <w:pStyle w:val="Standard"/>
        <w:jc w:val="both"/>
      </w:pPr>
      <w:r>
        <w:rPr>
          <w:rStyle w:val="Policepardfaut1"/>
          <w:rFonts w:ascii="Arial" w:hAnsi="Arial" w:cs="Arial"/>
        </w:rPr>
        <w:t xml:space="preserve">A l’aide de plusieurs capteurs WET </w:t>
      </w:r>
      <w:proofErr w:type="spellStart"/>
      <w:r>
        <w:rPr>
          <w:rStyle w:val="Policepardfaut1"/>
          <w:rFonts w:ascii="Arial" w:hAnsi="Arial" w:cs="Arial"/>
        </w:rPr>
        <w:t>Labs</w:t>
      </w:r>
      <w:proofErr w:type="spellEnd"/>
      <w:r>
        <w:rPr>
          <w:rStyle w:val="Policepardfaut1"/>
          <w:rFonts w:ascii="Arial" w:hAnsi="Arial" w:cs="Arial"/>
        </w:rPr>
        <w:t xml:space="preserve"> de type ECO. </w:t>
      </w:r>
      <w:proofErr w:type="gramStart"/>
      <w:r>
        <w:rPr>
          <w:rStyle w:val="Policepardfaut1"/>
          <w:rFonts w:ascii="Arial" w:hAnsi="Arial" w:cs="Arial"/>
        </w:rPr>
        <w:t>des</w:t>
      </w:r>
      <w:proofErr w:type="gramEnd"/>
      <w:r>
        <w:rPr>
          <w:rStyle w:val="Policepardfaut1"/>
          <w:rFonts w:ascii="Arial" w:hAnsi="Arial" w:cs="Arial"/>
        </w:rPr>
        <w:t xml:space="preserve"> mesures de fluorescence seront effectuées à une fréquence identique à l’acquisition </w:t>
      </w:r>
      <w:r>
        <w:rPr>
          <w:rStyle w:val="Policepardfaut1"/>
          <w:rFonts w:ascii="Arial" w:hAnsi="Arial" w:cs="Arial"/>
          <w:i/>
          <w:iCs/>
        </w:rPr>
        <w:t xml:space="preserve">in situ </w:t>
      </w:r>
      <w:r>
        <w:rPr>
          <w:rStyle w:val="Policepardfaut1"/>
          <w:rFonts w:ascii="Arial" w:hAnsi="Arial" w:cs="Arial"/>
        </w:rPr>
        <w:t xml:space="preserve">(1 Hz). </w:t>
      </w:r>
      <w:proofErr w:type="gramStart"/>
      <w:r>
        <w:rPr>
          <w:rStyle w:val="Policepardfaut1"/>
          <w:rFonts w:ascii="Arial" w:hAnsi="Arial" w:cs="Arial"/>
        </w:rPr>
        <w:t>dans</w:t>
      </w:r>
      <w:proofErr w:type="gramEnd"/>
      <w:r>
        <w:rPr>
          <w:rStyle w:val="Policepardfaut1"/>
          <w:rFonts w:ascii="Arial" w:hAnsi="Arial" w:cs="Arial"/>
        </w:rPr>
        <w:t xml:space="preserve"> les cultures des souches définies à différentes concentrations de chlorophylle-a. pendant 2 (TBD) </w:t>
      </w:r>
      <w:commentRangeStart w:id="4"/>
      <w:commentRangeStart w:id="5"/>
      <w:r>
        <w:rPr>
          <w:rStyle w:val="Policepardfaut1"/>
          <w:rFonts w:ascii="Arial" w:hAnsi="Arial" w:cs="Arial"/>
        </w:rPr>
        <w:t>minutes</w:t>
      </w:r>
      <w:commentRangeEnd w:id="4"/>
      <w:r>
        <w:commentReference w:id="4"/>
      </w:r>
      <w:commentRangeEnd w:id="5"/>
      <w:r>
        <w:commentReference w:id="5"/>
      </w:r>
      <w:r>
        <w:rPr>
          <w:rStyle w:val="Policepardfaut1"/>
          <w:rFonts w:ascii="Arial" w:hAnsi="Arial" w:cs="Arial"/>
        </w:rPr>
        <w:t>.</w:t>
      </w:r>
    </w:p>
    <w:p w14:paraId="42800547" w14:textId="77777777" w:rsidR="00B174F6" w:rsidRDefault="00B174F6">
      <w:pPr>
        <w:pStyle w:val="Standard"/>
        <w:jc w:val="both"/>
        <w:rPr>
          <w:rFonts w:ascii="Arial" w:hAnsi="Arial" w:cs="Arial"/>
        </w:rPr>
      </w:pPr>
    </w:p>
    <w:p w14:paraId="44573A54" w14:textId="77777777" w:rsidR="00B174F6" w:rsidRDefault="00223BDF">
      <w:pPr>
        <w:pStyle w:val="Standard"/>
        <w:jc w:val="both"/>
      </w:pPr>
      <w:r>
        <w:rPr>
          <w:rStyle w:val="Policepardfaut1"/>
          <w:rFonts w:ascii="Arial" w:hAnsi="Arial" w:cs="Arial"/>
        </w:rPr>
        <w:t xml:space="preserve">Les souches devront être acclimatées au </w:t>
      </w:r>
      <w:commentRangeStart w:id="6"/>
      <w:commentRangeStart w:id="7"/>
      <w:commentRangeStart w:id="8"/>
      <w:r>
        <w:rPr>
          <w:rStyle w:val="Policepardfaut1"/>
          <w:rFonts w:ascii="Arial" w:hAnsi="Arial" w:cs="Arial"/>
        </w:rPr>
        <w:t>noir</w:t>
      </w:r>
      <w:commentRangeEnd w:id="6"/>
      <w:r>
        <w:commentReference w:id="6"/>
      </w:r>
      <w:commentRangeEnd w:id="7"/>
      <w:r>
        <w:commentReference w:id="7"/>
      </w:r>
      <w:commentRangeEnd w:id="8"/>
      <w:r w:rsidR="008619F9">
        <w:rPr>
          <w:rStyle w:val="Marquedecommentaire"/>
          <w:rFonts w:cs="Mangal"/>
        </w:rPr>
        <w:commentReference w:id="8"/>
      </w:r>
      <w:r>
        <w:rPr>
          <w:rStyle w:val="Policepardfaut1"/>
          <w:rFonts w:ascii="Arial" w:hAnsi="Arial" w:cs="Arial"/>
        </w:rPr>
        <w:t xml:space="preserve"> et en phase exponentielle de croissance de façon à atteindre le potentiel maximum de fluorescence</w:t>
      </w:r>
      <w:bookmarkStart w:id="9" w:name="ZOTERO_BREF_6Sp1dndWJzAl"/>
      <w:r>
        <w:rPr>
          <w:rStyle w:val="Policepardfaut1"/>
          <w:rFonts w:ascii="Arial" w:hAnsi="Arial" w:cs="Arial"/>
        </w:rPr>
        <w:t xml:space="preserve"> (</w:t>
      </w:r>
      <w:proofErr w:type="spellStart"/>
      <w:r>
        <w:rPr>
          <w:rStyle w:val="Policepardfaut1"/>
          <w:rFonts w:ascii="Arial" w:hAnsi="Arial" w:cs="Arial"/>
        </w:rPr>
        <w:t>Cosgrove</w:t>
      </w:r>
      <w:proofErr w:type="spellEnd"/>
      <w:r>
        <w:rPr>
          <w:rStyle w:val="Policepardfaut1"/>
          <w:rFonts w:ascii="Arial" w:hAnsi="Arial" w:cs="Arial"/>
        </w:rPr>
        <w:t xml:space="preserve"> and </w:t>
      </w:r>
      <w:proofErr w:type="spellStart"/>
      <w:r>
        <w:rPr>
          <w:rStyle w:val="Policepardfaut1"/>
          <w:rFonts w:ascii="Arial" w:hAnsi="Arial" w:cs="Arial"/>
        </w:rPr>
        <w:t>Borowitzka</w:t>
      </w:r>
      <w:proofErr w:type="spellEnd"/>
      <w:r>
        <w:rPr>
          <w:rStyle w:val="Policepardfaut1"/>
          <w:rFonts w:ascii="Arial" w:hAnsi="Arial" w:cs="Arial"/>
        </w:rPr>
        <w:t>. 2010)</w:t>
      </w:r>
      <w:bookmarkEnd w:id="9"/>
      <w:r>
        <w:rPr>
          <w:rStyle w:val="Policepardfaut1"/>
          <w:rFonts w:ascii="Arial" w:hAnsi="Arial" w:cs="Arial"/>
        </w:rPr>
        <w:t xml:space="preserve">. Il pourra être discuté dans un second temps du comportement du signal de fluorescence au cours des deux minutes d’acquisition. </w:t>
      </w:r>
      <w:proofErr w:type="gramStart"/>
      <w:r>
        <w:rPr>
          <w:rStyle w:val="Policepardfaut1"/>
          <w:rFonts w:ascii="Arial" w:hAnsi="Arial" w:cs="Arial"/>
        </w:rPr>
        <w:t>de</w:t>
      </w:r>
      <w:proofErr w:type="gramEnd"/>
      <w:r>
        <w:rPr>
          <w:rStyle w:val="Policepardfaut1"/>
          <w:rFonts w:ascii="Arial" w:hAnsi="Arial" w:cs="Arial"/>
        </w:rPr>
        <w:t xml:space="preserve"> façon à évaluer l’influence du non-</w:t>
      </w:r>
      <w:proofErr w:type="spellStart"/>
      <w:r>
        <w:rPr>
          <w:rStyle w:val="Policepardfaut1"/>
          <w:rFonts w:ascii="Arial" w:hAnsi="Arial" w:cs="Arial"/>
        </w:rPr>
        <w:t>photochemical</w:t>
      </w:r>
      <w:proofErr w:type="spellEnd"/>
      <w:r>
        <w:rPr>
          <w:rStyle w:val="Policepardfaut1"/>
          <w:rFonts w:ascii="Arial" w:hAnsi="Arial" w:cs="Arial"/>
        </w:rPr>
        <w:t xml:space="preserve"> </w:t>
      </w:r>
      <w:commentRangeStart w:id="10"/>
      <w:proofErr w:type="spellStart"/>
      <w:r>
        <w:rPr>
          <w:rStyle w:val="Policepardfaut1"/>
          <w:rFonts w:ascii="Arial" w:hAnsi="Arial" w:cs="Arial"/>
        </w:rPr>
        <w:t>quenching</w:t>
      </w:r>
      <w:commentRangeEnd w:id="10"/>
      <w:proofErr w:type="spellEnd"/>
      <w:r>
        <w:commentReference w:id="10"/>
      </w:r>
      <w:r>
        <w:rPr>
          <w:rStyle w:val="Policepardfaut1"/>
          <w:rFonts w:ascii="Arial" w:hAnsi="Arial" w:cs="Arial"/>
        </w:rPr>
        <w:t xml:space="preserve"> (NPQ) sur la relation fluorescence-concentration en chlorophylle </w:t>
      </w:r>
      <w:commentRangeStart w:id="11"/>
      <w:commentRangeStart w:id="12"/>
      <w:commentRangeStart w:id="13"/>
      <w:commentRangeStart w:id="14"/>
      <w:r>
        <w:rPr>
          <w:rStyle w:val="Policepardfaut1"/>
          <w:rFonts w:ascii="Arial" w:hAnsi="Arial" w:cs="Arial"/>
          <w:i/>
        </w:rPr>
        <w:t>a</w:t>
      </w:r>
      <w:commentRangeEnd w:id="11"/>
      <w:r>
        <w:commentReference w:id="11"/>
      </w:r>
      <w:commentRangeEnd w:id="12"/>
      <w:r>
        <w:commentReference w:id="12"/>
      </w:r>
      <w:commentRangeEnd w:id="13"/>
      <w:commentRangeEnd w:id="14"/>
      <w:r w:rsidR="008619F9">
        <w:rPr>
          <w:rStyle w:val="Marquedecommentaire"/>
          <w:rFonts w:cs="Mangal"/>
        </w:rPr>
        <w:commentReference w:id="14"/>
      </w:r>
      <w:r>
        <w:commentReference w:id="13"/>
      </w:r>
      <w:r>
        <w:rPr>
          <w:rStyle w:val="Policepardfaut1"/>
          <w:rFonts w:ascii="Arial" w:hAnsi="Arial" w:cs="Arial"/>
        </w:rPr>
        <w:t>.</w:t>
      </w:r>
    </w:p>
    <w:p w14:paraId="61657192" w14:textId="77777777" w:rsidR="00B174F6" w:rsidRDefault="00B174F6">
      <w:pPr>
        <w:pStyle w:val="Standard"/>
        <w:jc w:val="both"/>
        <w:rPr>
          <w:rFonts w:ascii="Arial" w:hAnsi="Arial" w:cs="Arial"/>
        </w:rPr>
      </w:pPr>
    </w:p>
    <w:p w14:paraId="0BC2CBB4" w14:textId="77777777" w:rsidR="00B174F6" w:rsidRDefault="00223BDF">
      <w:pPr>
        <w:pStyle w:val="Standard"/>
        <w:jc w:val="both"/>
      </w:pPr>
      <w:r>
        <w:rPr>
          <w:rStyle w:val="Policepardfaut1"/>
          <w:rFonts w:ascii="Arial" w:hAnsi="Arial" w:cs="Arial"/>
        </w:rPr>
        <w:t xml:space="preserve">La culture initiale devra être une culture monospécifique d’un volume de 3L. à une concentration d’environ </w:t>
      </w:r>
      <w:commentRangeStart w:id="15"/>
      <w:commentRangeStart w:id="16"/>
      <w:commentRangeStart w:id="17"/>
      <w:commentRangeStart w:id="18"/>
      <w:commentRangeStart w:id="19"/>
      <w:r>
        <w:rPr>
          <w:rStyle w:val="Policepardfaut1"/>
          <w:rFonts w:ascii="Arial" w:hAnsi="Arial" w:cs="Arial"/>
        </w:rPr>
        <w:t>20</w:t>
      </w:r>
      <w:commentRangeEnd w:id="15"/>
      <w:r>
        <w:commentReference w:id="15"/>
      </w:r>
      <w:commentRangeEnd w:id="16"/>
      <w:r>
        <w:commentReference w:id="16"/>
      </w:r>
      <w:commentRangeEnd w:id="17"/>
      <w:commentRangeEnd w:id="19"/>
      <w:r w:rsidR="00E073A2">
        <w:rPr>
          <w:rStyle w:val="Marquedecommentaire"/>
          <w:rFonts w:cs="Mangal"/>
        </w:rPr>
        <w:commentReference w:id="19"/>
      </w:r>
      <w:r>
        <w:commentReference w:id="17"/>
      </w:r>
      <w:commentRangeEnd w:id="18"/>
      <w:r>
        <w:commentReference w:id="18"/>
      </w:r>
      <w:r>
        <w:rPr>
          <w:rStyle w:val="Policepardfaut1"/>
          <w:rFonts w:ascii="Arial" w:hAnsi="Arial" w:cs="Arial"/>
        </w:rPr>
        <w:t xml:space="preserve"> </w:t>
      </w:r>
      <w:r>
        <w:rPr>
          <w:rStyle w:val="Policepardfaut1"/>
          <w:rFonts w:ascii="arial, sans-serif" w:hAnsi="arial, sans-serif"/>
          <w:color w:val="222222"/>
        </w:rPr>
        <w:t>µg L</w:t>
      </w:r>
      <w:r>
        <w:rPr>
          <w:rStyle w:val="Policepardfaut1"/>
          <w:rFonts w:ascii="arial, sans-serif" w:hAnsi="arial, sans-serif"/>
          <w:color w:val="222222"/>
          <w:vertAlign w:val="superscript"/>
        </w:rPr>
        <w:t>-1</w:t>
      </w:r>
      <w:r>
        <w:rPr>
          <w:rStyle w:val="Policepardfaut1"/>
          <w:rFonts w:ascii="Arial" w:hAnsi="Arial" w:cs="Arial"/>
          <w:color w:val="222222"/>
        </w:rPr>
        <w:t xml:space="preserve">. Un volume de </w:t>
      </w:r>
      <w:commentRangeStart w:id="20"/>
      <w:commentRangeStart w:id="21"/>
      <w:commentRangeStart w:id="22"/>
      <w:commentRangeStart w:id="23"/>
      <w:r>
        <w:rPr>
          <w:rStyle w:val="Policepardfaut1"/>
          <w:rFonts w:ascii="Arial" w:hAnsi="Arial" w:cs="Arial"/>
          <w:color w:val="222222"/>
        </w:rPr>
        <w:t>500mL</w:t>
      </w:r>
      <w:commentRangeEnd w:id="20"/>
      <w:r>
        <w:commentReference w:id="20"/>
      </w:r>
      <w:commentRangeEnd w:id="21"/>
      <w:r>
        <w:commentReference w:id="21"/>
      </w:r>
      <w:commentRangeEnd w:id="22"/>
      <w:commentRangeEnd w:id="23"/>
      <w:r w:rsidR="00A65757">
        <w:rPr>
          <w:rStyle w:val="Marquedecommentaire"/>
          <w:rFonts w:cs="Mangal"/>
        </w:rPr>
        <w:commentReference w:id="23"/>
      </w:r>
      <w:r>
        <w:commentReference w:id="22"/>
      </w:r>
      <w:r>
        <w:rPr>
          <w:rStyle w:val="Policepardfaut1"/>
          <w:rFonts w:ascii="Arial" w:hAnsi="Arial" w:cs="Arial"/>
          <w:color w:val="222222"/>
        </w:rPr>
        <w:t xml:space="preserve"> de cette culture sera filtré sur filtre GF/F pour mesurer le spectre d’absorption de l’échantillon. </w:t>
      </w:r>
      <w:proofErr w:type="gramStart"/>
      <w:r>
        <w:rPr>
          <w:rStyle w:val="Policepardfaut1"/>
          <w:rFonts w:ascii="Arial" w:hAnsi="Arial" w:cs="Arial"/>
          <w:color w:val="222222"/>
        </w:rPr>
        <w:t>puis</w:t>
      </w:r>
      <w:proofErr w:type="gramEnd"/>
      <w:r>
        <w:rPr>
          <w:rStyle w:val="Policepardfaut1"/>
          <w:rFonts w:ascii="Arial" w:hAnsi="Arial" w:cs="Arial"/>
          <w:color w:val="222222"/>
        </w:rPr>
        <w:t xml:space="preserve"> déterminer sa composition pigmentaire par HPLC. Le volume restant de 2.5 L servira à établir une gamme de dilution comme détaillé dans le tableau ci-dessous. L’objectif de cette gamme de dilution est de connaitre le signal de fluorescence en fonction de la concentration et ainsi ressortir un </w:t>
      </w:r>
      <w:proofErr w:type="spellStart"/>
      <w:r>
        <w:rPr>
          <w:rStyle w:val="Policepardfaut1"/>
          <w:rFonts w:ascii="Arial" w:hAnsi="Arial" w:cs="Arial"/>
          <w:color w:val="222222"/>
        </w:rPr>
        <w:t>slope</w:t>
      </w:r>
      <w:proofErr w:type="spellEnd"/>
      <w:r>
        <w:rPr>
          <w:rStyle w:val="Policepardfaut1"/>
          <w:rFonts w:ascii="Arial" w:hAnsi="Arial" w:cs="Arial"/>
          <w:color w:val="222222"/>
        </w:rPr>
        <w:t xml:space="preserve"> </w:t>
      </w:r>
      <w:commentRangeStart w:id="24"/>
      <w:commentRangeStart w:id="25"/>
      <w:commentRangeStart w:id="26"/>
      <w:r>
        <w:rPr>
          <w:rStyle w:val="Policepardfaut1"/>
          <w:rFonts w:ascii="Arial" w:hAnsi="Arial" w:cs="Arial"/>
          <w:color w:val="222222"/>
        </w:rPr>
        <w:t>factor</w:t>
      </w:r>
      <w:commentRangeEnd w:id="24"/>
      <w:r>
        <w:commentReference w:id="24"/>
      </w:r>
      <w:commentRangeEnd w:id="25"/>
      <w:r>
        <w:commentReference w:id="25"/>
      </w:r>
      <w:commentRangeEnd w:id="26"/>
      <w:r w:rsidR="000B33D2">
        <w:rPr>
          <w:rStyle w:val="Marquedecommentaire"/>
          <w:rFonts w:cs="Mangal"/>
        </w:rPr>
        <w:commentReference w:id="26"/>
      </w:r>
      <w:r>
        <w:rPr>
          <w:rStyle w:val="Policepardfaut1"/>
          <w:rFonts w:ascii="Arial" w:hAnsi="Arial" w:cs="Arial"/>
          <w:color w:val="222222"/>
        </w:rPr>
        <w:t xml:space="preserve"> qui permet de convertir des comptes numériques en concentration de </w:t>
      </w:r>
      <w:proofErr w:type="spellStart"/>
      <w:r>
        <w:rPr>
          <w:rStyle w:val="Policepardfaut1"/>
          <w:rFonts w:ascii="Arial" w:hAnsi="Arial" w:cs="Arial"/>
          <w:color w:val="222222"/>
        </w:rPr>
        <w:t>chla</w:t>
      </w:r>
      <w:proofErr w:type="spellEnd"/>
      <w:r>
        <w:rPr>
          <w:rStyle w:val="Policepardfaut1"/>
          <w:rFonts w:ascii="Arial" w:hAnsi="Arial" w:cs="Arial"/>
          <w:color w:val="222222"/>
        </w:rPr>
        <w:t>.</w:t>
      </w:r>
    </w:p>
    <w:p w14:paraId="4B0D6DD0" w14:textId="77777777" w:rsidR="00B174F6" w:rsidRDefault="00B174F6">
      <w:pPr>
        <w:pStyle w:val="Standard"/>
        <w:jc w:val="both"/>
        <w:rPr>
          <w:rFonts w:ascii="Arial" w:hAnsi="Arial" w:cs="Arial"/>
          <w:color w:val="222222"/>
        </w:rPr>
      </w:pPr>
    </w:p>
    <w:p w14:paraId="5D3AB1F5" w14:textId="779957E2" w:rsidR="00B174F6" w:rsidDel="00C82E75" w:rsidRDefault="00223BDF" w:rsidP="00C82E75">
      <w:pPr>
        <w:pStyle w:val="Standard"/>
        <w:jc w:val="both"/>
        <w:rPr>
          <w:del w:id="27" w:author="Laurence" w:date="2020-09-01T15:34:00Z"/>
        </w:rPr>
        <w:pPrChange w:id="28" w:author="Laurence" w:date="2020-09-01T15:34:00Z">
          <w:pPr>
            <w:pStyle w:val="Standard"/>
            <w:jc w:val="both"/>
          </w:pPr>
        </w:pPrChange>
      </w:pPr>
      <w:r>
        <w:rPr>
          <w:rStyle w:val="Policepardfaut1"/>
          <w:rFonts w:ascii="Arial" w:hAnsi="Arial" w:cs="Arial"/>
          <w:color w:val="222222"/>
        </w:rPr>
        <w:t>Dilution de culture :</w:t>
      </w:r>
      <w:ins w:id="29" w:author="Laurence" w:date="2020-09-01T15:34:00Z">
        <w:r w:rsidR="00C82E75" w:rsidDel="00C82E75">
          <w:t xml:space="preserve"> </w:t>
        </w:r>
      </w:ins>
    </w:p>
    <w:p w14:paraId="2FC9E556" w14:textId="6CEB1197" w:rsidR="00B174F6" w:rsidDel="00C82E75" w:rsidRDefault="00B174F6" w:rsidP="00C82E75">
      <w:pPr>
        <w:pStyle w:val="Standard"/>
        <w:jc w:val="both"/>
        <w:rPr>
          <w:del w:id="30" w:author="Laurence" w:date="2020-09-01T15:34:00Z"/>
          <w:rFonts w:ascii="Arial" w:hAnsi="Arial" w:cs="Arial"/>
          <w:color w:val="222222"/>
        </w:rPr>
        <w:pPrChange w:id="31" w:author="Laurence" w:date="2020-09-01T15:34:00Z">
          <w:pPr>
            <w:pStyle w:val="Standard"/>
            <w:jc w:val="both"/>
          </w:pPr>
        </w:pPrChange>
      </w:pPr>
    </w:p>
    <w:tbl>
      <w:tblPr>
        <w:tblW w:w="9975" w:type="dxa"/>
        <w:tblLayout w:type="fixed"/>
        <w:tblCellMar>
          <w:left w:w="10" w:type="dxa"/>
          <w:right w:w="10" w:type="dxa"/>
        </w:tblCellMar>
        <w:tblLook w:val="0000" w:firstRow="0" w:lastRow="0" w:firstColumn="0" w:lastColumn="0" w:noHBand="0" w:noVBand="0"/>
      </w:tblPr>
      <w:tblGrid>
        <w:gridCol w:w="1245"/>
        <w:gridCol w:w="3741"/>
        <w:gridCol w:w="2094"/>
        <w:gridCol w:w="2895"/>
      </w:tblGrid>
      <w:tr w:rsidR="00B174F6" w:rsidDel="00C82E75" w14:paraId="31318282" w14:textId="3D218E30">
        <w:trPr>
          <w:del w:id="32" w:author="Laurence" w:date="2020-09-01T15:34:00Z"/>
        </w:trPr>
        <w:tc>
          <w:tcPr>
            <w:tcW w:w="1245" w:type="dxa"/>
            <w:tcBorders>
              <w:top w:val="single" w:sz="2" w:space="0" w:color="000000"/>
              <w:left w:val="single" w:sz="2" w:space="0" w:color="000000"/>
              <w:bottom w:val="single" w:sz="2" w:space="0" w:color="000000"/>
            </w:tcBorders>
            <w:tcMar>
              <w:top w:w="55" w:type="dxa"/>
              <w:left w:w="55" w:type="dxa"/>
              <w:bottom w:w="55" w:type="dxa"/>
              <w:right w:w="55" w:type="dxa"/>
            </w:tcMar>
          </w:tcPr>
          <w:p w14:paraId="6F6FEC35" w14:textId="7F434FC8" w:rsidR="00B174F6" w:rsidDel="00C82E75" w:rsidRDefault="00223BDF" w:rsidP="00C82E75">
            <w:pPr>
              <w:pStyle w:val="Standard"/>
              <w:jc w:val="both"/>
              <w:rPr>
                <w:del w:id="33" w:author="Laurence" w:date="2020-09-01T15:34:00Z"/>
              </w:rPr>
              <w:pPrChange w:id="34" w:author="Laurence" w:date="2020-09-01T15:34:00Z">
                <w:pPr>
                  <w:pStyle w:val="TableContents"/>
                  <w:jc w:val="both"/>
                </w:pPr>
              </w:pPrChange>
            </w:pPr>
            <w:del w:id="35" w:author="Laurence" w:date="2020-09-01T15:34:00Z">
              <w:r w:rsidDel="00C82E75">
                <w:delText>Dilution n°</w:delText>
              </w:r>
            </w:del>
          </w:p>
        </w:tc>
        <w:tc>
          <w:tcPr>
            <w:tcW w:w="3741" w:type="dxa"/>
            <w:tcBorders>
              <w:top w:val="single" w:sz="2" w:space="0" w:color="000000"/>
              <w:left w:val="single" w:sz="2" w:space="0" w:color="000000"/>
              <w:bottom w:val="single" w:sz="2" w:space="0" w:color="000000"/>
            </w:tcBorders>
            <w:tcMar>
              <w:top w:w="55" w:type="dxa"/>
              <w:left w:w="55" w:type="dxa"/>
              <w:bottom w:w="55" w:type="dxa"/>
              <w:right w:w="55" w:type="dxa"/>
            </w:tcMar>
          </w:tcPr>
          <w:p w14:paraId="33C59089" w14:textId="2FA6ADD8" w:rsidR="00B174F6" w:rsidDel="00C82E75" w:rsidRDefault="00223BDF" w:rsidP="00C82E75">
            <w:pPr>
              <w:pStyle w:val="Standard"/>
              <w:jc w:val="both"/>
              <w:rPr>
                <w:del w:id="36" w:author="Laurence" w:date="2020-09-01T15:34:00Z"/>
              </w:rPr>
              <w:pPrChange w:id="37" w:author="Laurence" w:date="2020-09-01T15:34:00Z">
                <w:pPr>
                  <w:pStyle w:val="TableContents"/>
                  <w:jc w:val="both"/>
                </w:pPr>
              </w:pPrChange>
            </w:pPr>
            <w:del w:id="38" w:author="Laurence" w:date="2020-09-01T15:34:00Z">
              <w:r w:rsidDel="00C82E75">
                <w:delText xml:space="preserve">Volume culture (mL) (c = 20 </w:delText>
              </w:r>
              <w:r w:rsidDel="00C82E75">
                <w:rPr>
                  <w:rStyle w:val="Policepardfaut1"/>
                  <w:rFonts w:ascii="arial, sans-serif" w:hAnsi="arial, sans-serif" w:cs="Arial"/>
                  <w:color w:val="222222"/>
                </w:rPr>
                <w:delText>µg L</w:delText>
              </w:r>
              <w:r w:rsidDel="00C82E75">
                <w:rPr>
                  <w:rStyle w:val="Policepardfaut1"/>
                  <w:rFonts w:ascii="arial, sans-serif" w:hAnsi="arial, sans-serif" w:cs="Arial"/>
                  <w:color w:val="222222"/>
                  <w:vertAlign w:val="superscript"/>
                </w:rPr>
                <w:delText>-1</w:delText>
              </w:r>
              <w:r w:rsidDel="00C82E75">
                <w:rPr>
                  <w:rStyle w:val="Policepardfaut1"/>
                  <w:rFonts w:ascii="arial, sans-serif" w:hAnsi="arial, sans-serif" w:cs="Arial"/>
                  <w:color w:val="222222"/>
                </w:rPr>
                <w:delText>)</w:delText>
              </w:r>
            </w:del>
          </w:p>
        </w:tc>
        <w:tc>
          <w:tcPr>
            <w:tcW w:w="2094" w:type="dxa"/>
            <w:tcBorders>
              <w:top w:val="single" w:sz="2" w:space="0" w:color="000000"/>
              <w:left w:val="single" w:sz="2" w:space="0" w:color="000000"/>
              <w:bottom w:val="single" w:sz="2" w:space="0" w:color="000000"/>
            </w:tcBorders>
            <w:tcMar>
              <w:top w:w="55" w:type="dxa"/>
              <w:left w:w="55" w:type="dxa"/>
              <w:bottom w:w="55" w:type="dxa"/>
              <w:right w:w="55" w:type="dxa"/>
            </w:tcMar>
          </w:tcPr>
          <w:p w14:paraId="3D46A52C" w14:textId="3930CF1C" w:rsidR="00B174F6" w:rsidDel="00C82E75" w:rsidRDefault="00223BDF" w:rsidP="00C82E75">
            <w:pPr>
              <w:pStyle w:val="Standard"/>
              <w:jc w:val="both"/>
              <w:rPr>
                <w:del w:id="39" w:author="Laurence" w:date="2020-09-01T15:34:00Z"/>
              </w:rPr>
              <w:pPrChange w:id="40" w:author="Laurence" w:date="2020-09-01T15:34:00Z">
                <w:pPr>
                  <w:pStyle w:val="TableContents"/>
                  <w:jc w:val="both"/>
                </w:pPr>
              </w:pPrChange>
            </w:pPr>
            <w:del w:id="41" w:author="Laurence" w:date="2020-09-01T15:34:00Z">
              <w:r w:rsidDel="00C82E75">
                <w:delText>Volume milieu (mL)</w:delText>
              </w:r>
            </w:del>
          </w:p>
        </w:tc>
        <w:tc>
          <w:tcPr>
            <w:tcW w:w="28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3B54CF" w14:textId="70F68A39" w:rsidR="00B174F6" w:rsidDel="00C82E75" w:rsidRDefault="00223BDF" w:rsidP="00C82E75">
            <w:pPr>
              <w:pStyle w:val="Standard"/>
              <w:jc w:val="both"/>
              <w:rPr>
                <w:del w:id="42" w:author="Laurence" w:date="2020-09-01T15:34:00Z"/>
              </w:rPr>
              <w:pPrChange w:id="43" w:author="Laurence" w:date="2020-09-01T15:34:00Z">
                <w:pPr>
                  <w:pStyle w:val="TableContents"/>
                  <w:jc w:val="both"/>
                </w:pPr>
              </w:pPrChange>
            </w:pPr>
            <w:del w:id="44" w:author="Laurence" w:date="2020-09-01T15:34:00Z">
              <w:r w:rsidDel="00C82E75">
                <w:delText>Concentration finale (</w:delText>
              </w:r>
              <w:r w:rsidDel="00C82E75">
                <w:rPr>
                  <w:rStyle w:val="Policepardfaut1"/>
                  <w:rFonts w:ascii="arial, sans-serif" w:hAnsi="arial, sans-serif" w:cs="Arial"/>
                  <w:color w:val="222222"/>
                </w:rPr>
                <w:delText>µg L</w:delText>
              </w:r>
              <w:r w:rsidDel="00C82E75">
                <w:rPr>
                  <w:rStyle w:val="Policepardfaut1"/>
                  <w:rFonts w:ascii="arial, sans-serif" w:hAnsi="arial, sans-serif" w:cs="Arial"/>
                  <w:color w:val="222222"/>
                  <w:vertAlign w:val="superscript"/>
                </w:rPr>
                <w:delText>-1</w:delText>
              </w:r>
              <w:r w:rsidDel="00C82E75">
                <w:rPr>
                  <w:rStyle w:val="Policepardfaut1"/>
                  <w:rFonts w:ascii="arial, sans-serif" w:hAnsi="arial, sans-serif" w:cs="Arial"/>
                  <w:color w:val="222222"/>
                </w:rPr>
                <w:delText>)</w:delText>
              </w:r>
            </w:del>
          </w:p>
        </w:tc>
      </w:tr>
      <w:tr w:rsidR="00B174F6" w:rsidDel="00C82E75" w14:paraId="4F61C1F8" w14:textId="182307D9">
        <w:trPr>
          <w:del w:id="45"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536891FD" w14:textId="24019D84" w:rsidR="00B174F6" w:rsidDel="00C82E75" w:rsidRDefault="00223BDF" w:rsidP="00C82E75">
            <w:pPr>
              <w:pStyle w:val="Standard"/>
              <w:jc w:val="both"/>
              <w:rPr>
                <w:del w:id="46" w:author="Laurence" w:date="2020-09-01T15:34:00Z"/>
              </w:rPr>
              <w:pPrChange w:id="47" w:author="Laurence" w:date="2020-09-01T15:34:00Z">
                <w:pPr>
                  <w:pStyle w:val="TableContents"/>
                  <w:jc w:val="center"/>
                </w:pPr>
              </w:pPrChange>
            </w:pPr>
            <w:del w:id="48" w:author="Laurence" w:date="2020-09-01T15:34:00Z">
              <w:r w:rsidDel="00C82E75">
                <w:delText>1</w:delText>
              </w:r>
            </w:del>
          </w:p>
        </w:tc>
        <w:tc>
          <w:tcPr>
            <w:tcW w:w="3741" w:type="dxa"/>
            <w:tcBorders>
              <w:left w:val="single" w:sz="2" w:space="0" w:color="000000"/>
              <w:bottom w:val="single" w:sz="2" w:space="0" w:color="000000"/>
            </w:tcBorders>
            <w:tcMar>
              <w:top w:w="55" w:type="dxa"/>
              <w:left w:w="55" w:type="dxa"/>
              <w:bottom w:w="55" w:type="dxa"/>
              <w:right w:w="55" w:type="dxa"/>
            </w:tcMar>
          </w:tcPr>
          <w:p w14:paraId="6DB56BCD" w14:textId="64B79AD5" w:rsidR="00B174F6" w:rsidDel="00C82E75" w:rsidRDefault="00223BDF" w:rsidP="00C82E75">
            <w:pPr>
              <w:pStyle w:val="Standard"/>
              <w:jc w:val="both"/>
              <w:rPr>
                <w:del w:id="49" w:author="Laurence" w:date="2020-09-01T15:34:00Z"/>
              </w:rPr>
              <w:pPrChange w:id="50" w:author="Laurence" w:date="2020-09-01T15:34:00Z">
                <w:pPr>
                  <w:pStyle w:val="TableContents"/>
                  <w:jc w:val="center"/>
                </w:pPr>
              </w:pPrChange>
            </w:pPr>
            <w:del w:id="51" w:author="Laurence" w:date="2020-09-01T15:34:00Z">
              <w:r w:rsidDel="00C82E75">
                <w:delText>1000</w:delText>
              </w:r>
            </w:del>
          </w:p>
        </w:tc>
        <w:tc>
          <w:tcPr>
            <w:tcW w:w="2094" w:type="dxa"/>
            <w:tcBorders>
              <w:left w:val="single" w:sz="2" w:space="0" w:color="000000"/>
              <w:bottom w:val="single" w:sz="2" w:space="0" w:color="000000"/>
            </w:tcBorders>
            <w:tcMar>
              <w:top w:w="55" w:type="dxa"/>
              <w:left w:w="55" w:type="dxa"/>
              <w:bottom w:w="55" w:type="dxa"/>
              <w:right w:w="55" w:type="dxa"/>
            </w:tcMar>
          </w:tcPr>
          <w:p w14:paraId="63F58FF5" w14:textId="2AD77E52" w:rsidR="00B174F6" w:rsidDel="00C82E75" w:rsidRDefault="00223BDF" w:rsidP="00C82E75">
            <w:pPr>
              <w:pStyle w:val="Standard"/>
              <w:jc w:val="both"/>
              <w:rPr>
                <w:del w:id="52" w:author="Laurence" w:date="2020-09-01T15:34:00Z"/>
              </w:rPr>
              <w:pPrChange w:id="53" w:author="Laurence" w:date="2020-09-01T15:34:00Z">
                <w:pPr>
                  <w:pStyle w:val="TableContents"/>
                  <w:jc w:val="center"/>
                </w:pPr>
              </w:pPrChange>
            </w:pPr>
            <w:del w:id="54" w:author="Laurence" w:date="2020-09-01T15:34:00Z">
              <w:r w:rsidDel="00C82E75">
                <w:delText>0</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086D7" w14:textId="6B041EEB" w:rsidR="00B174F6" w:rsidDel="00C82E75" w:rsidRDefault="00223BDF" w:rsidP="00C82E75">
            <w:pPr>
              <w:pStyle w:val="Standard"/>
              <w:jc w:val="both"/>
              <w:rPr>
                <w:del w:id="55" w:author="Laurence" w:date="2020-09-01T15:34:00Z"/>
              </w:rPr>
              <w:pPrChange w:id="56" w:author="Laurence" w:date="2020-09-01T15:34:00Z">
                <w:pPr>
                  <w:pStyle w:val="TableContents"/>
                  <w:jc w:val="center"/>
                </w:pPr>
              </w:pPrChange>
            </w:pPr>
            <w:del w:id="57" w:author="Laurence" w:date="2020-09-01T15:34:00Z">
              <w:r w:rsidDel="00C82E75">
                <w:delText>20</w:delText>
              </w:r>
            </w:del>
          </w:p>
        </w:tc>
      </w:tr>
      <w:tr w:rsidR="00B174F6" w:rsidDel="00C82E75" w14:paraId="2F156E85" w14:textId="78C63153">
        <w:trPr>
          <w:del w:id="58"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745B1517" w14:textId="3A2837DF" w:rsidR="00B174F6" w:rsidDel="00C82E75" w:rsidRDefault="00223BDF" w:rsidP="00C82E75">
            <w:pPr>
              <w:pStyle w:val="Standard"/>
              <w:jc w:val="both"/>
              <w:rPr>
                <w:del w:id="59" w:author="Laurence" w:date="2020-09-01T15:34:00Z"/>
              </w:rPr>
              <w:pPrChange w:id="60" w:author="Laurence" w:date="2020-09-01T15:34:00Z">
                <w:pPr>
                  <w:pStyle w:val="TableContents"/>
                  <w:jc w:val="center"/>
                </w:pPr>
              </w:pPrChange>
            </w:pPr>
            <w:del w:id="61" w:author="Laurence" w:date="2020-09-01T15:34:00Z">
              <w:r w:rsidDel="00C82E75">
                <w:delText>2</w:delText>
              </w:r>
            </w:del>
          </w:p>
        </w:tc>
        <w:tc>
          <w:tcPr>
            <w:tcW w:w="3741" w:type="dxa"/>
            <w:tcBorders>
              <w:left w:val="single" w:sz="2" w:space="0" w:color="000000"/>
              <w:bottom w:val="single" w:sz="2" w:space="0" w:color="000000"/>
            </w:tcBorders>
            <w:tcMar>
              <w:top w:w="55" w:type="dxa"/>
              <w:left w:w="55" w:type="dxa"/>
              <w:bottom w:w="55" w:type="dxa"/>
              <w:right w:w="55" w:type="dxa"/>
            </w:tcMar>
          </w:tcPr>
          <w:p w14:paraId="654516ED" w14:textId="3ADDEFE7" w:rsidR="00B174F6" w:rsidDel="00C82E75" w:rsidRDefault="00223BDF" w:rsidP="00C82E75">
            <w:pPr>
              <w:pStyle w:val="Standard"/>
              <w:jc w:val="both"/>
              <w:rPr>
                <w:del w:id="62" w:author="Laurence" w:date="2020-09-01T15:34:00Z"/>
              </w:rPr>
              <w:pPrChange w:id="63" w:author="Laurence" w:date="2020-09-01T15:34:00Z">
                <w:pPr>
                  <w:pStyle w:val="TableContents"/>
                  <w:jc w:val="center"/>
                </w:pPr>
              </w:pPrChange>
            </w:pPr>
            <w:del w:id="64" w:author="Laurence" w:date="2020-09-01T15:34:00Z">
              <w:r w:rsidDel="00C82E75">
                <w:delText>500</w:delText>
              </w:r>
            </w:del>
          </w:p>
        </w:tc>
        <w:tc>
          <w:tcPr>
            <w:tcW w:w="2094" w:type="dxa"/>
            <w:tcBorders>
              <w:left w:val="single" w:sz="2" w:space="0" w:color="000000"/>
              <w:bottom w:val="single" w:sz="2" w:space="0" w:color="000000"/>
            </w:tcBorders>
            <w:tcMar>
              <w:top w:w="55" w:type="dxa"/>
              <w:left w:w="55" w:type="dxa"/>
              <w:bottom w:w="55" w:type="dxa"/>
              <w:right w:w="55" w:type="dxa"/>
            </w:tcMar>
          </w:tcPr>
          <w:p w14:paraId="268D80CE" w14:textId="6B8BF1B6" w:rsidR="00B174F6" w:rsidDel="00C82E75" w:rsidRDefault="00223BDF" w:rsidP="00C82E75">
            <w:pPr>
              <w:pStyle w:val="Standard"/>
              <w:jc w:val="both"/>
              <w:rPr>
                <w:del w:id="65" w:author="Laurence" w:date="2020-09-01T15:34:00Z"/>
              </w:rPr>
              <w:pPrChange w:id="66" w:author="Laurence" w:date="2020-09-01T15:34:00Z">
                <w:pPr>
                  <w:pStyle w:val="TableContents"/>
                  <w:jc w:val="center"/>
                </w:pPr>
              </w:pPrChange>
            </w:pPr>
            <w:del w:id="67" w:author="Laurence" w:date="2020-09-01T15:34:00Z">
              <w:r w:rsidDel="00C82E75">
                <w:delText>500</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3183C" w14:textId="0402C181" w:rsidR="00B174F6" w:rsidDel="00C82E75" w:rsidRDefault="00223BDF" w:rsidP="00C82E75">
            <w:pPr>
              <w:pStyle w:val="Standard"/>
              <w:jc w:val="both"/>
              <w:rPr>
                <w:del w:id="68" w:author="Laurence" w:date="2020-09-01T15:34:00Z"/>
              </w:rPr>
              <w:pPrChange w:id="69" w:author="Laurence" w:date="2020-09-01T15:34:00Z">
                <w:pPr>
                  <w:pStyle w:val="TableContents"/>
                  <w:jc w:val="center"/>
                </w:pPr>
              </w:pPrChange>
            </w:pPr>
            <w:del w:id="70" w:author="Laurence" w:date="2020-09-01T15:34:00Z">
              <w:r w:rsidDel="00C82E75">
                <w:delText>10</w:delText>
              </w:r>
            </w:del>
          </w:p>
        </w:tc>
      </w:tr>
      <w:tr w:rsidR="00B174F6" w:rsidDel="00C82E75" w14:paraId="4D081E56" w14:textId="4D31EE2D">
        <w:trPr>
          <w:del w:id="71"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643DAB0C" w14:textId="6DE447D6" w:rsidR="00B174F6" w:rsidDel="00C82E75" w:rsidRDefault="00223BDF" w:rsidP="00C82E75">
            <w:pPr>
              <w:pStyle w:val="Standard"/>
              <w:jc w:val="both"/>
              <w:rPr>
                <w:del w:id="72" w:author="Laurence" w:date="2020-09-01T15:34:00Z"/>
              </w:rPr>
              <w:pPrChange w:id="73" w:author="Laurence" w:date="2020-09-01T15:34:00Z">
                <w:pPr>
                  <w:pStyle w:val="TableContents"/>
                  <w:jc w:val="center"/>
                </w:pPr>
              </w:pPrChange>
            </w:pPr>
            <w:del w:id="74" w:author="Laurence" w:date="2020-09-01T15:34:00Z">
              <w:r w:rsidDel="00C82E75">
                <w:delText>(3</w:delText>
              </w:r>
            </w:del>
          </w:p>
        </w:tc>
        <w:tc>
          <w:tcPr>
            <w:tcW w:w="3741" w:type="dxa"/>
            <w:tcBorders>
              <w:left w:val="single" w:sz="2" w:space="0" w:color="000000"/>
              <w:bottom w:val="single" w:sz="2" w:space="0" w:color="000000"/>
            </w:tcBorders>
            <w:tcMar>
              <w:top w:w="55" w:type="dxa"/>
              <w:left w:w="55" w:type="dxa"/>
              <w:bottom w:w="55" w:type="dxa"/>
              <w:right w:w="55" w:type="dxa"/>
            </w:tcMar>
          </w:tcPr>
          <w:p w14:paraId="2CD7D72F" w14:textId="72923AB1" w:rsidR="00B174F6" w:rsidDel="00C82E75" w:rsidRDefault="00223BDF" w:rsidP="00C82E75">
            <w:pPr>
              <w:pStyle w:val="Standard"/>
              <w:jc w:val="both"/>
              <w:rPr>
                <w:del w:id="75" w:author="Laurence" w:date="2020-09-01T15:34:00Z"/>
              </w:rPr>
              <w:pPrChange w:id="76" w:author="Laurence" w:date="2020-09-01T15:34:00Z">
                <w:pPr>
                  <w:pStyle w:val="TableContents"/>
                  <w:jc w:val="center"/>
                </w:pPr>
              </w:pPrChange>
            </w:pPr>
            <w:del w:id="77" w:author="Laurence" w:date="2020-09-01T15:34:00Z">
              <w:r w:rsidDel="00C82E75">
                <w:delText>250</w:delText>
              </w:r>
            </w:del>
          </w:p>
        </w:tc>
        <w:tc>
          <w:tcPr>
            <w:tcW w:w="2094" w:type="dxa"/>
            <w:tcBorders>
              <w:left w:val="single" w:sz="2" w:space="0" w:color="000000"/>
              <w:bottom w:val="single" w:sz="2" w:space="0" w:color="000000"/>
            </w:tcBorders>
            <w:tcMar>
              <w:top w:w="55" w:type="dxa"/>
              <w:left w:w="55" w:type="dxa"/>
              <w:bottom w:w="55" w:type="dxa"/>
              <w:right w:w="55" w:type="dxa"/>
            </w:tcMar>
          </w:tcPr>
          <w:p w14:paraId="6F66E829" w14:textId="067CF921" w:rsidR="00B174F6" w:rsidDel="00C82E75" w:rsidRDefault="00223BDF" w:rsidP="00C82E75">
            <w:pPr>
              <w:pStyle w:val="Standard"/>
              <w:jc w:val="both"/>
              <w:rPr>
                <w:del w:id="78" w:author="Laurence" w:date="2020-09-01T15:34:00Z"/>
              </w:rPr>
              <w:pPrChange w:id="79" w:author="Laurence" w:date="2020-09-01T15:34:00Z">
                <w:pPr>
                  <w:pStyle w:val="TableContents"/>
                  <w:jc w:val="center"/>
                </w:pPr>
              </w:pPrChange>
            </w:pPr>
            <w:del w:id="80" w:author="Laurence" w:date="2020-09-01T15:34:00Z">
              <w:r w:rsidDel="00C82E75">
                <w:delText>750</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54EAD" w14:textId="30732A7E" w:rsidR="00B174F6" w:rsidDel="00C82E75" w:rsidRDefault="00223BDF" w:rsidP="00C82E75">
            <w:pPr>
              <w:pStyle w:val="Standard"/>
              <w:jc w:val="both"/>
              <w:rPr>
                <w:del w:id="81" w:author="Laurence" w:date="2020-09-01T15:34:00Z"/>
              </w:rPr>
              <w:pPrChange w:id="82" w:author="Laurence" w:date="2020-09-01T15:34:00Z">
                <w:pPr>
                  <w:pStyle w:val="TableContents"/>
                  <w:jc w:val="center"/>
                </w:pPr>
              </w:pPrChange>
            </w:pPr>
            <w:del w:id="83" w:author="Laurence" w:date="2020-09-01T15:34:00Z">
              <w:r w:rsidDel="00C82E75">
                <w:delText>5</w:delText>
              </w:r>
            </w:del>
          </w:p>
        </w:tc>
      </w:tr>
      <w:tr w:rsidR="00B174F6" w:rsidDel="00C82E75" w14:paraId="0B5983E3" w14:textId="43BCD867">
        <w:trPr>
          <w:del w:id="84"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4B809AC4" w14:textId="66CB60AA" w:rsidR="00B174F6" w:rsidDel="00C82E75" w:rsidRDefault="00223BDF" w:rsidP="00C82E75">
            <w:pPr>
              <w:pStyle w:val="Standard"/>
              <w:jc w:val="both"/>
              <w:rPr>
                <w:del w:id="85" w:author="Laurence" w:date="2020-09-01T15:34:00Z"/>
              </w:rPr>
              <w:pPrChange w:id="86" w:author="Laurence" w:date="2020-09-01T15:34:00Z">
                <w:pPr>
                  <w:pStyle w:val="TableContents"/>
                  <w:jc w:val="center"/>
                </w:pPr>
              </w:pPrChange>
            </w:pPr>
            <w:del w:id="87" w:author="Laurence" w:date="2020-09-01T15:34:00Z">
              <w:r w:rsidDel="00C82E75">
                <w:delText>4</w:delText>
              </w:r>
            </w:del>
          </w:p>
        </w:tc>
        <w:tc>
          <w:tcPr>
            <w:tcW w:w="3741" w:type="dxa"/>
            <w:tcBorders>
              <w:left w:val="single" w:sz="2" w:space="0" w:color="000000"/>
              <w:bottom w:val="single" w:sz="2" w:space="0" w:color="000000"/>
            </w:tcBorders>
            <w:tcMar>
              <w:top w:w="55" w:type="dxa"/>
              <w:left w:w="55" w:type="dxa"/>
              <w:bottom w:w="55" w:type="dxa"/>
              <w:right w:w="55" w:type="dxa"/>
            </w:tcMar>
          </w:tcPr>
          <w:p w14:paraId="1FBE1CA9" w14:textId="27E138DD" w:rsidR="00B174F6" w:rsidDel="00C82E75" w:rsidRDefault="00223BDF" w:rsidP="00C82E75">
            <w:pPr>
              <w:pStyle w:val="Standard"/>
              <w:jc w:val="both"/>
              <w:rPr>
                <w:del w:id="88" w:author="Laurence" w:date="2020-09-01T15:34:00Z"/>
              </w:rPr>
              <w:pPrChange w:id="89" w:author="Laurence" w:date="2020-09-01T15:34:00Z">
                <w:pPr>
                  <w:pStyle w:val="TableContents"/>
                  <w:jc w:val="center"/>
                </w:pPr>
              </w:pPrChange>
            </w:pPr>
            <w:del w:id="90" w:author="Laurence" w:date="2020-09-01T15:34:00Z">
              <w:r w:rsidDel="00C82E75">
                <w:delText>125</w:delText>
              </w:r>
            </w:del>
          </w:p>
        </w:tc>
        <w:tc>
          <w:tcPr>
            <w:tcW w:w="2094" w:type="dxa"/>
            <w:tcBorders>
              <w:left w:val="single" w:sz="2" w:space="0" w:color="000000"/>
              <w:bottom w:val="single" w:sz="2" w:space="0" w:color="000000"/>
            </w:tcBorders>
            <w:tcMar>
              <w:top w:w="55" w:type="dxa"/>
              <w:left w:w="55" w:type="dxa"/>
              <w:bottom w:w="55" w:type="dxa"/>
              <w:right w:w="55" w:type="dxa"/>
            </w:tcMar>
          </w:tcPr>
          <w:p w14:paraId="5B5E2F7F" w14:textId="27A2BCC3" w:rsidR="00B174F6" w:rsidDel="00C82E75" w:rsidRDefault="00223BDF" w:rsidP="00C82E75">
            <w:pPr>
              <w:pStyle w:val="Standard"/>
              <w:jc w:val="both"/>
              <w:rPr>
                <w:del w:id="91" w:author="Laurence" w:date="2020-09-01T15:34:00Z"/>
              </w:rPr>
              <w:pPrChange w:id="92" w:author="Laurence" w:date="2020-09-01T15:34:00Z">
                <w:pPr>
                  <w:pStyle w:val="TableContents"/>
                  <w:jc w:val="center"/>
                </w:pPr>
              </w:pPrChange>
            </w:pPr>
            <w:del w:id="93" w:author="Laurence" w:date="2020-09-01T15:34:00Z">
              <w:r w:rsidDel="00C82E75">
                <w:delText>875</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510C81" w14:textId="3C4BD1CF" w:rsidR="00B174F6" w:rsidDel="00C82E75" w:rsidRDefault="00223BDF" w:rsidP="00C82E75">
            <w:pPr>
              <w:pStyle w:val="Standard"/>
              <w:jc w:val="both"/>
              <w:rPr>
                <w:del w:id="94" w:author="Laurence" w:date="2020-09-01T15:34:00Z"/>
              </w:rPr>
              <w:pPrChange w:id="95" w:author="Laurence" w:date="2020-09-01T15:34:00Z">
                <w:pPr>
                  <w:pStyle w:val="TableContents"/>
                  <w:jc w:val="center"/>
                </w:pPr>
              </w:pPrChange>
            </w:pPr>
            <w:del w:id="96" w:author="Laurence" w:date="2020-09-01T15:34:00Z">
              <w:r w:rsidDel="00C82E75">
                <w:delText>2.5</w:delText>
              </w:r>
            </w:del>
          </w:p>
        </w:tc>
      </w:tr>
      <w:tr w:rsidR="00B174F6" w:rsidDel="00C82E75" w14:paraId="5F1BC528" w14:textId="7D0F8FDE">
        <w:trPr>
          <w:del w:id="97"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042558D6" w14:textId="688C62AF" w:rsidR="00B174F6" w:rsidDel="00C82E75" w:rsidRDefault="00223BDF" w:rsidP="00C82E75">
            <w:pPr>
              <w:pStyle w:val="Standard"/>
              <w:jc w:val="both"/>
              <w:rPr>
                <w:del w:id="98" w:author="Laurence" w:date="2020-09-01T15:34:00Z"/>
              </w:rPr>
              <w:pPrChange w:id="99" w:author="Laurence" w:date="2020-09-01T15:34:00Z">
                <w:pPr>
                  <w:pStyle w:val="TableContents"/>
                  <w:jc w:val="center"/>
                </w:pPr>
              </w:pPrChange>
            </w:pPr>
            <w:del w:id="100" w:author="Laurence" w:date="2020-09-01T15:34:00Z">
              <w:r w:rsidDel="00C82E75">
                <w:delText>5</w:delText>
              </w:r>
            </w:del>
          </w:p>
        </w:tc>
        <w:tc>
          <w:tcPr>
            <w:tcW w:w="3741" w:type="dxa"/>
            <w:tcBorders>
              <w:left w:val="single" w:sz="2" w:space="0" w:color="000000"/>
              <w:bottom w:val="single" w:sz="2" w:space="0" w:color="000000"/>
            </w:tcBorders>
            <w:tcMar>
              <w:top w:w="55" w:type="dxa"/>
              <w:left w:w="55" w:type="dxa"/>
              <w:bottom w:w="55" w:type="dxa"/>
              <w:right w:w="55" w:type="dxa"/>
            </w:tcMar>
          </w:tcPr>
          <w:p w14:paraId="27CDB427" w14:textId="1F79B8C0" w:rsidR="00B174F6" w:rsidDel="00C82E75" w:rsidRDefault="00223BDF" w:rsidP="00C82E75">
            <w:pPr>
              <w:pStyle w:val="Standard"/>
              <w:jc w:val="both"/>
              <w:rPr>
                <w:del w:id="101" w:author="Laurence" w:date="2020-09-01T15:34:00Z"/>
              </w:rPr>
              <w:pPrChange w:id="102" w:author="Laurence" w:date="2020-09-01T15:34:00Z">
                <w:pPr>
                  <w:pStyle w:val="TableContents"/>
                  <w:jc w:val="center"/>
                </w:pPr>
              </w:pPrChange>
            </w:pPr>
            <w:del w:id="103" w:author="Laurence" w:date="2020-09-01T15:34:00Z">
              <w:r w:rsidDel="00C82E75">
                <w:delText>75</w:delText>
              </w:r>
            </w:del>
          </w:p>
        </w:tc>
        <w:tc>
          <w:tcPr>
            <w:tcW w:w="2094" w:type="dxa"/>
            <w:tcBorders>
              <w:left w:val="single" w:sz="2" w:space="0" w:color="000000"/>
              <w:bottom w:val="single" w:sz="2" w:space="0" w:color="000000"/>
            </w:tcBorders>
            <w:tcMar>
              <w:top w:w="55" w:type="dxa"/>
              <w:left w:w="55" w:type="dxa"/>
              <w:bottom w:w="55" w:type="dxa"/>
              <w:right w:w="55" w:type="dxa"/>
            </w:tcMar>
          </w:tcPr>
          <w:p w14:paraId="19850EAB" w14:textId="7C9CEEB4" w:rsidR="00B174F6" w:rsidDel="00C82E75" w:rsidRDefault="00223BDF" w:rsidP="00C82E75">
            <w:pPr>
              <w:pStyle w:val="Standard"/>
              <w:jc w:val="both"/>
              <w:rPr>
                <w:del w:id="104" w:author="Laurence" w:date="2020-09-01T15:34:00Z"/>
              </w:rPr>
              <w:pPrChange w:id="105" w:author="Laurence" w:date="2020-09-01T15:34:00Z">
                <w:pPr>
                  <w:pStyle w:val="TableContents"/>
                  <w:jc w:val="center"/>
                </w:pPr>
              </w:pPrChange>
            </w:pPr>
            <w:del w:id="106" w:author="Laurence" w:date="2020-09-01T15:34:00Z">
              <w:r w:rsidDel="00C82E75">
                <w:delText>925</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906913" w14:textId="2D49A36E" w:rsidR="00B174F6" w:rsidDel="00C82E75" w:rsidRDefault="00223BDF" w:rsidP="00C82E75">
            <w:pPr>
              <w:pStyle w:val="Standard"/>
              <w:jc w:val="both"/>
              <w:rPr>
                <w:del w:id="107" w:author="Laurence" w:date="2020-09-01T15:34:00Z"/>
              </w:rPr>
              <w:pPrChange w:id="108" w:author="Laurence" w:date="2020-09-01T15:34:00Z">
                <w:pPr>
                  <w:pStyle w:val="TableContents"/>
                  <w:jc w:val="center"/>
                </w:pPr>
              </w:pPrChange>
            </w:pPr>
            <w:del w:id="109" w:author="Laurence" w:date="2020-09-01T15:34:00Z">
              <w:r w:rsidDel="00C82E75">
                <w:delText>1.25</w:delText>
              </w:r>
            </w:del>
          </w:p>
        </w:tc>
      </w:tr>
      <w:tr w:rsidR="00B174F6" w:rsidDel="00C82E75" w14:paraId="1AA5672F" w14:textId="3D68A33B">
        <w:trPr>
          <w:del w:id="110"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476785C5" w14:textId="3937686C" w:rsidR="00B174F6" w:rsidDel="00C82E75" w:rsidRDefault="00223BDF" w:rsidP="00C82E75">
            <w:pPr>
              <w:pStyle w:val="Standard"/>
              <w:jc w:val="both"/>
              <w:rPr>
                <w:del w:id="111" w:author="Laurence" w:date="2020-09-01T15:34:00Z"/>
              </w:rPr>
              <w:pPrChange w:id="112" w:author="Laurence" w:date="2020-09-01T15:34:00Z">
                <w:pPr>
                  <w:pStyle w:val="TableContents"/>
                  <w:jc w:val="center"/>
                </w:pPr>
              </w:pPrChange>
            </w:pPr>
            <w:del w:id="113" w:author="Laurence" w:date="2020-09-01T15:34:00Z">
              <w:r w:rsidDel="00C82E75">
                <w:delText>6</w:delText>
              </w:r>
            </w:del>
          </w:p>
        </w:tc>
        <w:tc>
          <w:tcPr>
            <w:tcW w:w="3741" w:type="dxa"/>
            <w:tcBorders>
              <w:left w:val="single" w:sz="2" w:space="0" w:color="000000"/>
              <w:bottom w:val="single" w:sz="2" w:space="0" w:color="000000"/>
            </w:tcBorders>
            <w:tcMar>
              <w:top w:w="55" w:type="dxa"/>
              <w:left w:w="55" w:type="dxa"/>
              <w:bottom w:w="55" w:type="dxa"/>
              <w:right w:w="55" w:type="dxa"/>
            </w:tcMar>
          </w:tcPr>
          <w:p w14:paraId="6983A22B" w14:textId="31D5A515" w:rsidR="00B174F6" w:rsidDel="00C82E75" w:rsidRDefault="00223BDF" w:rsidP="00C82E75">
            <w:pPr>
              <w:pStyle w:val="Standard"/>
              <w:jc w:val="both"/>
              <w:rPr>
                <w:del w:id="114" w:author="Laurence" w:date="2020-09-01T15:34:00Z"/>
              </w:rPr>
              <w:pPrChange w:id="115" w:author="Laurence" w:date="2020-09-01T15:34:00Z">
                <w:pPr>
                  <w:pStyle w:val="TableContents"/>
                  <w:jc w:val="center"/>
                </w:pPr>
              </w:pPrChange>
            </w:pPr>
            <w:del w:id="116" w:author="Laurence" w:date="2020-09-01T15:34:00Z">
              <w:r w:rsidDel="00C82E75">
                <w:delText>38</w:delText>
              </w:r>
            </w:del>
          </w:p>
        </w:tc>
        <w:tc>
          <w:tcPr>
            <w:tcW w:w="2094" w:type="dxa"/>
            <w:tcBorders>
              <w:left w:val="single" w:sz="2" w:space="0" w:color="000000"/>
              <w:bottom w:val="single" w:sz="2" w:space="0" w:color="000000"/>
            </w:tcBorders>
            <w:tcMar>
              <w:top w:w="55" w:type="dxa"/>
              <w:left w:w="55" w:type="dxa"/>
              <w:bottom w:w="55" w:type="dxa"/>
              <w:right w:w="55" w:type="dxa"/>
            </w:tcMar>
          </w:tcPr>
          <w:p w14:paraId="79F13006" w14:textId="4432F5F8" w:rsidR="00B174F6" w:rsidDel="00C82E75" w:rsidRDefault="00223BDF" w:rsidP="00C82E75">
            <w:pPr>
              <w:pStyle w:val="Standard"/>
              <w:jc w:val="both"/>
              <w:rPr>
                <w:del w:id="117" w:author="Laurence" w:date="2020-09-01T15:34:00Z"/>
              </w:rPr>
              <w:pPrChange w:id="118" w:author="Laurence" w:date="2020-09-01T15:34:00Z">
                <w:pPr>
                  <w:pStyle w:val="TableContents"/>
                  <w:jc w:val="center"/>
                </w:pPr>
              </w:pPrChange>
            </w:pPr>
            <w:del w:id="119" w:author="Laurence" w:date="2020-09-01T15:34:00Z">
              <w:r w:rsidDel="00C82E75">
                <w:delText>962</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CC3F4E" w14:textId="5BDCB716" w:rsidR="00B174F6" w:rsidDel="00C82E75" w:rsidRDefault="00223BDF" w:rsidP="00C82E75">
            <w:pPr>
              <w:pStyle w:val="Standard"/>
              <w:jc w:val="both"/>
              <w:rPr>
                <w:del w:id="120" w:author="Laurence" w:date="2020-09-01T15:34:00Z"/>
              </w:rPr>
              <w:pPrChange w:id="121" w:author="Laurence" w:date="2020-09-01T15:34:00Z">
                <w:pPr>
                  <w:pStyle w:val="TableContents"/>
                  <w:jc w:val="center"/>
                </w:pPr>
              </w:pPrChange>
            </w:pPr>
            <w:del w:id="122" w:author="Laurence" w:date="2020-09-01T15:34:00Z">
              <w:r w:rsidDel="00C82E75">
                <w:delText>0.76</w:delText>
              </w:r>
            </w:del>
          </w:p>
        </w:tc>
      </w:tr>
      <w:tr w:rsidR="00B174F6" w:rsidDel="00C82E75" w14:paraId="06502B27" w14:textId="12B577D5">
        <w:trPr>
          <w:del w:id="123"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5674335D" w14:textId="3C70519D" w:rsidR="00B174F6" w:rsidDel="00C82E75" w:rsidRDefault="00223BDF" w:rsidP="00C82E75">
            <w:pPr>
              <w:pStyle w:val="Standard"/>
              <w:jc w:val="both"/>
              <w:rPr>
                <w:del w:id="124" w:author="Laurence" w:date="2020-09-01T15:34:00Z"/>
              </w:rPr>
              <w:pPrChange w:id="125" w:author="Laurence" w:date="2020-09-01T15:34:00Z">
                <w:pPr>
                  <w:pStyle w:val="TableContents"/>
                  <w:jc w:val="center"/>
                </w:pPr>
              </w:pPrChange>
            </w:pPr>
            <w:del w:id="126" w:author="Laurence" w:date="2020-09-01T15:34:00Z">
              <w:r w:rsidDel="00C82E75">
                <w:delText>7</w:delText>
              </w:r>
            </w:del>
          </w:p>
        </w:tc>
        <w:tc>
          <w:tcPr>
            <w:tcW w:w="3741" w:type="dxa"/>
            <w:tcBorders>
              <w:left w:val="single" w:sz="2" w:space="0" w:color="000000"/>
              <w:bottom w:val="single" w:sz="2" w:space="0" w:color="000000"/>
            </w:tcBorders>
            <w:tcMar>
              <w:top w:w="55" w:type="dxa"/>
              <w:left w:w="55" w:type="dxa"/>
              <w:bottom w:w="55" w:type="dxa"/>
              <w:right w:w="55" w:type="dxa"/>
            </w:tcMar>
          </w:tcPr>
          <w:p w14:paraId="42E366F4" w14:textId="2CB31B46" w:rsidR="00B174F6" w:rsidDel="00C82E75" w:rsidRDefault="00223BDF" w:rsidP="00C82E75">
            <w:pPr>
              <w:pStyle w:val="Standard"/>
              <w:jc w:val="both"/>
              <w:rPr>
                <w:del w:id="127" w:author="Laurence" w:date="2020-09-01T15:34:00Z"/>
              </w:rPr>
              <w:pPrChange w:id="128" w:author="Laurence" w:date="2020-09-01T15:34:00Z">
                <w:pPr>
                  <w:pStyle w:val="TableContents"/>
                  <w:jc w:val="center"/>
                </w:pPr>
              </w:pPrChange>
            </w:pPr>
            <w:del w:id="129" w:author="Laurence" w:date="2020-09-01T15:34:00Z">
              <w:r w:rsidDel="00C82E75">
                <w:delText>19</w:delText>
              </w:r>
            </w:del>
          </w:p>
        </w:tc>
        <w:tc>
          <w:tcPr>
            <w:tcW w:w="2094" w:type="dxa"/>
            <w:tcBorders>
              <w:left w:val="single" w:sz="2" w:space="0" w:color="000000"/>
              <w:bottom w:val="single" w:sz="2" w:space="0" w:color="000000"/>
            </w:tcBorders>
            <w:tcMar>
              <w:top w:w="55" w:type="dxa"/>
              <w:left w:w="55" w:type="dxa"/>
              <w:bottom w:w="55" w:type="dxa"/>
              <w:right w:w="55" w:type="dxa"/>
            </w:tcMar>
          </w:tcPr>
          <w:p w14:paraId="28F17542" w14:textId="5E452231" w:rsidR="00B174F6" w:rsidDel="00C82E75" w:rsidRDefault="00223BDF" w:rsidP="00C82E75">
            <w:pPr>
              <w:pStyle w:val="Standard"/>
              <w:jc w:val="both"/>
              <w:rPr>
                <w:del w:id="130" w:author="Laurence" w:date="2020-09-01T15:34:00Z"/>
              </w:rPr>
              <w:pPrChange w:id="131" w:author="Laurence" w:date="2020-09-01T15:34:00Z">
                <w:pPr>
                  <w:pStyle w:val="TableContents"/>
                  <w:jc w:val="center"/>
                </w:pPr>
              </w:pPrChange>
            </w:pPr>
            <w:del w:id="132" w:author="Laurence" w:date="2020-09-01T15:34:00Z">
              <w:r w:rsidDel="00C82E75">
                <w:delText>981</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2C3DEA" w14:textId="5DA15E8F" w:rsidR="00B174F6" w:rsidDel="00C82E75" w:rsidRDefault="00223BDF" w:rsidP="00C82E75">
            <w:pPr>
              <w:pStyle w:val="Standard"/>
              <w:jc w:val="both"/>
              <w:rPr>
                <w:del w:id="133" w:author="Laurence" w:date="2020-09-01T15:34:00Z"/>
              </w:rPr>
              <w:pPrChange w:id="134" w:author="Laurence" w:date="2020-09-01T15:34:00Z">
                <w:pPr>
                  <w:pStyle w:val="TableContents"/>
                  <w:jc w:val="center"/>
                </w:pPr>
              </w:pPrChange>
            </w:pPr>
            <w:del w:id="135" w:author="Laurence" w:date="2020-09-01T15:34:00Z">
              <w:r w:rsidDel="00C82E75">
                <w:delText>0.38</w:delText>
              </w:r>
            </w:del>
          </w:p>
        </w:tc>
      </w:tr>
      <w:tr w:rsidR="00B174F6" w:rsidDel="00C82E75" w14:paraId="0ECDD8AD" w14:textId="581FE803">
        <w:trPr>
          <w:del w:id="136"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4C943548" w14:textId="0CE74FD4" w:rsidR="00B174F6" w:rsidDel="00C82E75" w:rsidRDefault="00223BDF" w:rsidP="00C82E75">
            <w:pPr>
              <w:pStyle w:val="Standard"/>
              <w:jc w:val="both"/>
              <w:rPr>
                <w:del w:id="137" w:author="Laurence" w:date="2020-09-01T15:34:00Z"/>
              </w:rPr>
              <w:pPrChange w:id="138" w:author="Laurence" w:date="2020-09-01T15:34:00Z">
                <w:pPr>
                  <w:pStyle w:val="TableContents"/>
                  <w:jc w:val="center"/>
                </w:pPr>
              </w:pPrChange>
            </w:pPr>
            <w:del w:id="139" w:author="Laurence" w:date="2020-09-01T15:34:00Z">
              <w:r w:rsidDel="00C82E75">
                <w:delText>8</w:delText>
              </w:r>
            </w:del>
          </w:p>
        </w:tc>
        <w:tc>
          <w:tcPr>
            <w:tcW w:w="3741" w:type="dxa"/>
            <w:tcBorders>
              <w:left w:val="single" w:sz="2" w:space="0" w:color="000000"/>
              <w:bottom w:val="single" w:sz="2" w:space="0" w:color="000000"/>
            </w:tcBorders>
            <w:tcMar>
              <w:top w:w="55" w:type="dxa"/>
              <w:left w:w="55" w:type="dxa"/>
              <w:bottom w:w="55" w:type="dxa"/>
              <w:right w:w="55" w:type="dxa"/>
            </w:tcMar>
          </w:tcPr>
          <w:p w14:paraId="6CCCFB3F" w14:textId="6C0FF20E" w:rsidR="00B174F6" w:rsidDel="00C82E75" w:rsidRDefault="00223BDF" w:rsidP="00C82E75">
            <w:pPr>
              <w:pStyle w:val="Standard"/>
              <w:jc w:val="both"/>
              <w:rPr>
                <w:del w:id="140" w:author="Laurence" w:date="2020-09-01T15:34:00Z"/>
              </w:rPr>
              <w:pPrChange w:id="141" w:author="Laurence" w:date="2020-09-01T15:34:00Z">
                <w:pPr>
                  <w:pStyle w:val="TableContents"/>
                  <w:jc w:val="center"/>
                </w:pPr>
              </w:pPrChange>
            </w:pPr>
            <w:del w:id="142" w:author="Laurence" w:date="2020-09-01T15:34:00Z">
              <w:r w:rsidDel="00C82E75">
                <w:delText>10</w:delText>
              </w:r>
            </w:del>
          </w:p>
        </w:tc>
        <w:tc>
          <w:tcPr>
            <w:tcW w:w="2094" w:type="dxa"/>
            <w:tcBorders>
              <w:left w:val="single" w:sz="2" w:space="0" w:color="000000"/>
              <w:bottom w:val="single" w:sz="2" w:space="0" w:color="000000"/>
            </w:tcBorders>
            <w:tcMar>
              <w:top w:w="55" w:type="dxa"/>
              <w:left w:w="55" w:type="dxa"/>
              <w:bottom w:w="55" w:type="dxa"/>
              <w:right w:w="55" w:type="dxa"/>
            </w:tcMar>
          </w:tcPr>
          <w:p w14:paraId="0ECF95E7" w14:textId="578D75AB" w:rsidR="00B174F6" w:rsidDel="00C82E75" w:rsidRDefault="00223BDF" w:rsidP="00C82E75">
            <w:pPr>
              <w:pStyle w:val="Standard"/>
              <w:jc w:val="both"/>
              <w:rPr>
                <w:del w:id="143" w:author="Laurence" w:date="2020-09-01T15:34:00Z"/>
              </w:rPr>
              <w:pPrChange w:id="144" w:author="Laurence" w:date="2020-09-01T15:34:00Z">
                <w:pPr>
                  <w:pStyle w:val="TableContents"/>
                  <w:jc w:val="center"/>
                </w:pPr>
              </w:pPrChange>
            </w:pPr>
            <w:del w:id="145" w:author="Laurence" w:date="2020-09-01T15:34:00Z">
              <w:r w:rsidDel="00C82E75">
                <w:delText>990</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B675B1" w14:textId="28A18960" w:rsidR="00B174F6" w:rsidDel="00C82E75" w:rsidRDefault="00223BDF" w:rsidP="00C82E75">
            <w:pPr>
              <w:pStyle w:val="Standard"/>
              <w:jc w:val="both"/>
              <w:rPr>
                <w:del w:id="146" w:author="Laurence" w:date="2020-09-01T15:34:00Z"/>
              </w:rPr>
              <w:pPrChange w:id="147" w:author="Laurence" w:date="2020-09-01T15:34:00Z">
                <w:pPr>
                  <w:pStyle w:val="TableContents"/>
                  <w:jc w:val="center"/>
                </w:pPr>
              </w:pPrChange>
            </w:pPr>
            <w:del w:id="148" w:author="Laurence" w:date="2020-09-01T15:34:00Z">
              <w:r w:rsidDel="00C82E75">
                <w:delText>0.2</w:delText>
              </w:r>
            </w:del>
          </w:p>
        </w:tc>
      </w:tr>
      <w:tr w:rsidR="00B174F6" w:rsidDel="00C82E75" w14:paraId="78A32AC6" w14:textId="4661DBF7">
        <w:trPr>
          <w:del w:id="149"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09FE225E" w14:textId="426B200F" w:rsidR="00B174F6" w:rsidDel="00C82E75" w:rsidRDefault="00223BDF" w:rsidP="00C82E75">
            <w:pPr>
              <w:pStyle w:val="Standard"/>
              <w:jc w:val="both"/>
              <w:rPr>
                <w:del w:id="150" w:author="Laurence" w:date="2020-09-01T15:34:00Z"/>
              </w:rPr>
              <w:pPrChange w:id="151" w:author="Laurence" w:date="2020-09-01T15:34:00Z">
                <w:pPr>
                  <w:pStyle w:val="TableContents"/>
                  <w:jc w:val="center"/>
                </w:pPr>
              </w:pPrChange>
            </w:pPr>
            <w:del w:id="152" w:author="Laurence" w:date="2020-09-01T15:34:00Z">
              <w:r w:rsidDel="00C82E75">
                <w:delText>9</w:delText>
              </w:r>
            </w:del>
          </w:p>
        </w:tc>
        <w:tc>
          <w:tcPr>
            <w:tcW w:w="3741" w:type="dxa"/>
            <w:tcBorders>
              <w:left w:val="single" w:sz="2" w:space="0" w:color="000000"/>
              <w:bottom w:val="single" w:sz="2" w:space="0" w:color="000000"/>
            </w:tcBorders>
            <w:tcMar>
              <w:top w:w="55" w:type="dxa"/>
              <w:left w:w="55" w:type="dxa"/>
              <w:bottom w:w="55" w:type="dxa"/>
              <w:right w:w="55" w:type="dxa"/>
            </w:tcMar>
          </w:tcPr>
          <w:p w14:paraId="7579287E" w14:textId="4C05C689" w:rsidR="00B174F6" w:rsidDel="00C82E75" w:rsidRDefault="00223BDF" w:rsidP="00C82E75">
            <w:pPr>
              <w:pStyle w:val="Standard"/>
              <w:jc w:val="both"/>
              <w:rPr>
                <w:del w:id="153" w:author="Laurence" w:date="2020-09-01T15:34:00Z"/>
              </w:rPr>
              <w:pPrChange w:id="154" w:author="Laurence" w:date="2020-09-01T15:34:00Z">
                <w:pPr>
                  <w:pStyle w:val="TableContents"/>
                  <w:jc w:val="center"/>
                </w:pPr>
              </w:pPrChange>
            </w:pPr>
            <w:del w:id="155" w:author="Laurence" w:date="2020-09-01T15:34:00Z">
              <w:r w:rsidDel="00C82E75">
                <w:delText>5</w:delText>
              </w:r>
            </w:del>
          </w:p>
        </w:tc>
        <w:tc>
          <w:tcPr>
            <w:tcW w:w="2094" w:type="dxa"/>
            <w:tcBorders>
              <w:left w:val="single" w:sz="2" w:space="0" w:color="000000"/>
              <w:bottom w:val="single" w:sz="2" w:space="0" w:color="000000"/>
            </w:tcBorders>
            <w:tcMar>
              <w:top w:w="55" w:type="dxa"/>
              <w:left w:w="55" w:type="dxa"/>
              <w:bottom w:w="55" w:type="dxa"/>
              <w:right w:w="55" w:type="dxa"/>
            </w:tcMar>
          </w:tcPr>
          <w:p w14:paraId="44135A64" w14:textId="179D6E24" w:rsidR="00B174F6" w:rsidDel="00C82E75" w:rsidRDefault="00223BDF" w:rsidP="00C82E75">
            <w:pPr>
              <w:pStyle w:val="Standard"/>
              <w:jc w:val="both"/>
              <w:rPr>
                <w:del w:id="156" w:author="Laurence" w:date="2020-09-01T15:34:00Z"/>
              </w:rPr>
              <w:pPrChange w:id="157" w:author="Laurence" w:date="2020-09-01T15:34:00Z">
                <w:pPr>
                  <w:pStyle w:val="TableContents"/>
                  <w:jc w:val="center"/>
                </w:pPr>
              </w:pPrChange>
            </w:pPr>
            <w:del w:id="158" w:author="Laurence" w:date="2020-09-01T15:34:00Z">
              <w:r w:rsidDel="00C82E75">
                <w:delText>995</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F8878" w14:textId="78C55BDB" w:rsidR="00B174F6" w:rsidDel="00C82E75" w:rsidRDefault="00223BDF" w:rsidP="00C82E75">
            <w:pPr>
              <w:pStyle w:val="Standard"/>
              <w:jc w:val="both"/>
              <w:rPr>
                <w:del w:id="159" w:author="Laurence" w:date="2020-09-01T15:34:00Z"/>
              </w:rPr>
              <w:pPrChange w:id="160" w:author="Laurence" w:date="2020-09-01T15:34:00Z">
                <w:pPr>
                  <w:pStyle w:val="TableContents"/>
                  <w:jc w:val="center"/>
                </w:pPr>
              </w:pPrChange>
            </w:pPr>
            <w:del w:id="161" w:author="Laurence" w:date="2020-09-01T15:34:00Z">
              <w:r w:rsidDel="00C82E75">
                <w:delText>0.1</w:delText>
              </w:r>
            </w:del>
          </w:p>
        </w:tc>
      </w:tr>
      <w:tr w:rsidR="00B174F6" w:rsidDel="00C82E75" w14:paraId="75E09543" w14:textId="7067A342">
        <w:trPr>
          <w:del w:id="162"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26ACDD33" w14:textId="4A8363D9" w:rsidR="00B174F6" w:rsidDel="00C82E75" w:rsidRDefault="00223BDF" w:rsidP="00C82E75">
            <w:pPr>
              <w:pStyle w:val="Standard"/>
              <w:jc w:val="both"/>
              <w:rPr>
                <w:del w:id="163" w:author="Laurence" w:date="2020-09-01T15:34:00Z"/>
              </w:rPr>
              <w:pPrChange w:id="164" w:author="Laurence" w:date="2020-09-01T15:34:00Z">
                <w:pPr>
                  <w:pStyle w:val="TableContents"/>
                  <w:jc w:val="center"/>
                </w:pPr>
              </w:pPrChange>
            </w:pPr>
            <w:del w:id="165" w:author="Laurence" w:date="2020-09-01T15:34:00Z">
              <w:r w:rsidDel="00C82E75">
                <w:delText>10</w:delText>
              </w:r>
            </w:del>
          </w:p>
        </w:tc>
        <w:tc>
          <w:tcPr>
            <w:tcW w:w="3741" w:type="dxa"/>
            <w:tcBorders>
              <w:left w:val="single" w:sz="2" w:space="0" w:color="000000"/>
              <w:bottom w:val="single" w:sz="2" w:space="0" w:color="000000"/>
            </w:tcBorders>
            <w:tcMar>
              <w:top w:w="55" w:type="dxa"/>
              <w:left w:w="55" w:type="dxa"/>
              <w:bottom w:w="55" w:type="dxa"/>
              <w:right w:w="55" w:type="dxa"/>
            </w:tcMar>
          </w:tcPr>
          <w:p w14:paraId="50AEBD53" w14:textId="14A1BB7D" w:rsidR="00B174F6" w:rsidDel="00C82E75" w:rsidRDefault="00223BDF" w:rsidP="00C82E75">
            <w:pPr>
              <w:pStyle w:val="Standard"/>
              <w:jc w:val="both"/>
              <w:rPr>
                <w:del w:id="166" w:author="Laurence" w:date="2020-09-01T15:34:00Z"/>
              </w:rPr>
              <w:pPrChange w:id="167" w:author="Laurence" w:date="2020-09-01T15:34:00Z">
                <w:pPr>
                  <w:pStyle w:val="TableContents"/>
                  <w:jc w:val="center"/>
                </w:pPr>
              </w:pPrChange>
            </w:pPr>
            <w:del w:id="168" w:author="Laurence" w:date="2020-09-01T15:34:00Z">
              <w:r w:rsidDel="00C82E75">
                <w:delText>2.5</w:delText>
              </w:r>
            </w:del>
          </w:p>
        </w:tc>
        <w:tc>
          <w:tcPr>
            <w:tcW w:w="2094" w:type="dxa"/>
            <w:tcBorders>
              <w:left w:val="single" w:sz="2" w:space="0" w:color="000000"/>
              <w:bottom w:val="single" w:sz="2" w:space="0" w:color="000000"/>
            </w:tcBorders>
            <w:tcMar>
              <w:top w:w="55" w:type="dxa"/>
              <w:left w:w="55" w:type="dxa"/>
              <w:bottom w:w="55" w:type="dxa"/>
              <w:right w:w="55" w:type="dxa"/>
            </w:tcMar>
          </w:tcPr>
          <w:p w14:paraId="5AA20426" w14:textId="3E85A44F" w:rsidR="00B174F6" w:rsidDel="00C82E75" w:rsidRDefault="00223BDF" w:rsidP="00C82E75">
            <w:pPr>
              <w:pStyle w:val="Standard"/>
              <w:jc w:val="both"/>
              <w:rPr>
                <w:del w:id="169" w:author="Laurence" w:date="2020-09-01T15:34:00Z"/>
              </w:rPr>
              <w:pPrChange w:id="170" w:author="Laurence" w:date="2020-09-01T15:34:00Z">
                <w:pPr>
                  <w:pStyle w:val="TableContents"/>
                  <w:jc w:val="center"/>
                </w:pPr>
              </w:pPrChange>
            </w:pPr>
            <w:del w:id="171" w:author="Laurence" w:date="2020-09-01T15:34:00Z">
              <w:r w:rsidDel="00C82E75">
                <w:delText>997.5</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860E55" w14:textId="3BDEE0EC" w:rsidR="00B174F6" w:rsidDel="00C82E75" w:rsidRDefault="00223BDF" w:rsidP="00C82E75">
            <w:pPr>
              <w:pStyle w:val="Standard"/>
              <w:jc w:val="both"/>
              <w:rPr>
                <w:del w:id="172" w:author="Laurence" w:date="2020-09-01T15:34:00Z"/>
              </w:rPr>
              <w:pPrChange w:id="173" w:author="Laurence" w:date="2020-09-01T15:34:00Z">
                <w:pPr>
                  <w:pStyle w:val="TableContents"/>
                  <w:jc w:val="center"/>
                </w:pPr>
              </w:pPrChange>
            </w:pPr>
            <w:del w:id="174" w:author="Laurence" w:date="2020-09-01T15:34:00Z">
              <w:r w:rsidDel="00C82E75">
                <w:delText>0.05</w:delText>
              </w:r>
            </w:del>
          </w:p>
        </w:tc>
      </w:tr>
      <w:tr w:rsidR="00B174F6" w:rsidDel="00C82E75" w14:paraId="18877DD7" w14:textId="5D99FD5A">
        <w:trPr>
          <w:del w:id="175" w:author="Laurence" w:date="2020-09-01T15:34:00Z"/>
        </w:trPr>
        <w:tc>
          <w:tcPr>
            <w:tcW w:w="1245" w:type="dxa"/>
            <w:tcBorders>
              <w:left w:val="single" w:sz="2" w:space="0" w:color="000000"/>
              <w:bottom w:val="single" w:sz="2" w:space="0" w:color="000000"/>
            </w:tcBorders>
            <w:tcMar>
              <w:top w:w="55" w:type="dxa"/>
              <w:left w:w="55" w:type="dxa"/>
              <w:bottom w:w="55" w:type="dxa"/>
              <w:right w:w="55" w:type="dxa"/>
            </w:tcMar>
          </w:tcPr>
          <w:p w14:paraId="43CB28FF" w14:textId="3AA79D63" w:rsidR="00B174F6" w:rsidDel="00C82E75" w:rsidRDefault="00223BDF" w:rsidP="00C82E75">
            <w:pPr>
              <w:pStyle w:val="Standard"/>
              <w:jc w:val="both"/>
              <w:rPr>
                <w:del w:id="176" w:author="Laurence" w:date="2020-09-01T15:34:00Z"/>
              </w:rPr>
              <w:pPrChange w:id="177" w:author="Laurence" w:date="2020-09-01T15:34:00Z">
                <w:pPr>
                  <w:pStyle w:val="TableContents"/>
                  <w:jc w:val="center"/>
                </w:pPr>
              </w:pPrChange>
            </w:pPr>
            <w:del w:id="178" w:author="Laurence" w:date="2020-09-01T15:34:00Z">
              <w:r w:rsidDel="00C82E75">
                <w:delText>11</w:delText>
              </w:r>
            </w:del>
          </w:p>
        </w:tc>
        <w:tc>
          <w:tcPr>
            <w:tcW w:w="3741" w:type="dxa"/>
            <w:tcBorders>
              <w:left w:val="single" w:sz="2" w:space="0" w:color="000000"/>
              <w:bottom w:val="single" w:sz="2" w:space="0" w:color="000000"/>
            </w:tcBorders>
            <w:tcMar>
              <w:top w:w="55" w:type="dxa"/>
              <w:left w:w="55" w:type="dxa"/>
              <w:bottom w:w="55" w:type="dxa"/>
              <w:right w:w="55" w:type="dxa"/>
            </w:tcMar>
          </w:tcPr>
          <w:p w14:paraId="63F089A3" w14:textId="7D53440D" w:rsidR="00B174F6" w:rsidDel="00C82E75" w:rsidRDefault="00223BDF" w:rsidP="00C82E75">
            <w:pPr>
              <w:pStyle w:val="Standard"/>
              <w:jc w:val="both"/>
              <w:rPr>
                <w:del w:id="179" w:author="Laurence" w:date="2020-09-01T15:34:00Z"/>
              </w:rPr>
              <w:pPrChange w:id="180" w:author="Laurence" w:date="2020-09-01T15:34:00Z">
                <w:pPr>
                  <w:pStyle w:val="TableContents"/>
                  <w:jc w:val="center"/>
                </w:pPr>
              </w:pPrChange>
            </w:pPr>
            <w:del w:id="181" w:author="Laurence" w:date="2020-09-01T15:34:00Z">
              <w:r w:rsidDel="00C82E75">
                <w:delText>1</w:delText>
              </w:r>
            </w:del>
          </w:p>
        </w:tc>
        <w:tc>
          <w:tcPr>
            <w:tcW w:w="2094" w:type="dxa"/>
            <w:tcBorders>
              <w:left w:val="single" w:sz="2" w:space="0" w:color="000000"/>
              <w:bottom w:val="single" w:sz="2" w:space="0" w:color="000000"/>
            </w:tcBorders>
            <w:tcMar>
              <w:top w:w="55" w:type="dxa"/>
              <w:left w:w="55" w:type="dxa"/>
              <w:bottom w:w="55" w:type="dxa"/>
              <w:right w:w="55" w:type="dxa"/>
            </w:tcMar>
          </w:tcPr>
          <w:p w14:paraId="1DDD2B9A" w14:textId="425E0C6F" w:rsidR="00B174F6" w:rsidDel="00C82E75" w:rsidRDefault="00223BDF" w:rsidP="00C82E75">
            <w:pPr>
              <w:pStyle w:val="Standard"/>
              <w:jc w:val="both"/>
              <w:rPr>
                <w:del w:id="182" w:author="Laurence" w:date="2020-09-01T15:34:00Z"/>
              </w:rPr>
              <w:pPrChange w:id="183" w:author="Laurence" w:date="2020-09-01T15:34:00Z">
                <w:pPr>
                  <w:pStyle w:val="TableContents"/>
                  <w:jc w:val="center"/>
                </w:pPr>
              </w:pPrChange>
            </w:pPr>
            <w:del w:id="184" w:author="Laurence" w:date="2020-09-01T15:34:00Z">
              <w:r w:rsidDel="00C82E75">
                <w:delText>999</w:delText>
              </w:r>
            </w:del>
          </w:p>
        </w:tc>
        <w:tc>
          <w:tcPr>
            <w:tcW w:w="28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E7050" w14:textId="54F88883" w:rsidR="00B174F6" w:rsidDel="00C82E75" w:rsidRDefault="00223BDF" w:rsidP="00C82E75">
            <w:pPr>
              <w:pStyle w:val="Standard"/>
              <w:jc w:val="both"/>
              <w:rPr>
                <w:del w:id="185" w:author="Laurence" w:date="2020-09-01T15:34:00Z"/>
              </w:rPr>
              <w:pPrChange w:id="186" w:author="Laurence" w:date="2020-09-01T15:34:00Z">
                <w:pPr>
                  <w:pStyle w:val="TableContents"/>
                  <w:jc w:val="center"/>
                </w:pPr>
              </w:pPrChange>
            </w:pPr>
            <w:del w:id="187" w:author="Laurence" w:date="2020-09-01T15:34:00Z">
              <w:r w:rsidDel="00C82E75">
                <w:delText>0.025</w:delText>
              </w:r>
            </w:del>
          </w:p>
        </w:tc>
      </w:tr>
    </w:tbl>
    <w:p w14:paraId="20F34D3E" w14:textId="77777777" w:rsidR="00B174F6" w:rsidRDefault="00B174F6" w:rsidP="00C82E75">
      <w:pPr>
        <w:pStyle w:val="Standard"/>
        <w:jc w:val="both"/>
        <w:rPr>
          <w:rFonts w:ascii="arial, sans-serif" w:hAnsi="arial, sans-serif" w:cs="Arial"/>
          <w:color w:val="222222"/>
          <w:vertAlign w:val="superscript"/>
        </w:rPr>
        <w:pPrChange w:id="188" w:author="Laurence" w:date="2020-09-01T15:34:00Z">
          <w:pPr>
            <w:pStyle w:val="Standard"/>
            <w:jc w:val="both"/>
          </w:pPr>
        </w:pPrChange>
      </w:pPr>
    </w:p>
    <w:p w14:paraId="30E6F67A" w14:textId="77777777" w:rsidR="00B174F6" w:rsidRDefault="00B174F6">
      <w:pPr>
        <w:pStyle w:val="Standard"/>
        <w:jc w:val="both"/>
        <w:rPr>
          <w:rFonts w:ascii="arial, sans-serif" w:hAnsi="arial, sans-serif" w:cs="Arial"/>
          <w:color w:val="222222"/>
          <w:vertAlign w:val="superscript"/>
        </w:rPr>
      </w:pPr>
    </w:p>
    <w:p w14:paraId="278A6D94" w14:textId="77777777" w:rsidR="00B174F6" w:rsidRDefault="00223BDF">
      <w:pPr>
        <w:pStyle w:val="Standard"/>
        <w:jc w:val="both"/>
      </w:pPr>
      <w:r>
        <w:rPr>
          <w:rStyle w:val="Policepardfaut1"/>
          <w:rFonts w:ascii="arial, sans-serif" w:hAnsi="arial, sans-serif" w:cs="Arial"/>
          <w:color w:val="222222"/>
        </w:rPr>
        <w:t xml:space="preserve">Volume total de culture initiale (à 20 </w:t>
      </w:r>
      <w:proofErr w:type="spellStart"/>
      <w:r>
        <w:rPr>
          <w:rStyle w:val="Policepardfaut1"/>
          <w:rFonts w:ascii="arial, sans-serif" w:hAnsi="arial, sans-serif" w:cs="Arial"/>
          <w:color w:val="222222"/>
        </w:rPr>
        <w:t>ug</w:t>
      </w:r>
      <w:proofErr w:type="spellEnd"/>
      <w:r>
        <w:rPr>
          <w:rStyle w:val="Policepardfaut1"/>
          <w:rFonts w:ascii="arial, sans-serif" w:hAnsi="arial, sans-serif" w:cs="Arial"/>
          <w:color w:val="222222"/>
        </w:rPr>
        <w:t xml:space="preserve"> L-1) utilisé pour la gamme de dilution : 2.255L</w:t>
      </w:r>
    </w:p>
    <w:p w14:paraId="049A96A5" w14:textId="77777777" w:rsidR="00B174F6" w:rsidRDefault="00B174F6">
      <w:pPr>
        <w:pStyle w:val="Standard"/>
        <w:jc w:val="both"/>
        <w:rPr>
          <w:rFonts w:ascii="Arial" w:hAnsi="Arial" w:cs="Arial"/>
          <w:color w:val="222222"/>
        </w:rPr>
      </w:pPr>
    </w:p>
    <w:p w14:paraId="3991DD2E" w14:textId="77777777" w:rsidR="00B174F6" w:rsidRDefault="00223BDF">
      <w:pPr>
        <w:pStyle w:val="Standard"/>
        <w:jc w:val="both"/>
      </w:pPr>
      <w:r>
        <w:rPr>
          <w:rStyle w:val="Policepardfaut1"/>
          <w:rFonts w:ascii="Arial" w:hAnsi="Arial" w:cs="Arial"/>
          <w:color w:val="222222"/>
        </w:rPr>
        <w:t xml:space="preserve">Les mesures se feront à l’obscurité, dans un récipient pouvant contenir 1L de culture et accueillir le </w:t>
      </w:r>
      <w:proofErr w:type="spellStart"/>
      <w:r>
        <w:rPr>
          <w:rStyle w:val="Policepardfaut1"/>
          <w:rFonts w:ascii="Arial" w:hAnsi="Arial" w:cs="Arial"/>
          <w:color w:val="222222"/>
        </w:rPr>
        <w:t>fluorimètre</w:t>
      </w:r>
      <w:proofErr w:type="spellEnd"/>
      <w:r>
        <w:rPr>
          <w:rStyle w:val="Policepardfaut1"/>
          <w:rFonts w:ascii="Arial" w:hAnsi="Arial" w:cs="Arial"/>
          <w:color w:val="222222"/>
        </w:rPr>
        <w:t xml:space="preserve"> (TBD).</w:t>
      </w:r>
    </w:p>
    <w:p w14:paraId="2BDF121E" w14:textId="77777777" w:rsidR="00B174F6" w:rsidRDefault="00B174F6">
      <w:pPr>
        <w:pStyle w:val="Standard"/>
        <w:jc w:val="both"/>
        <w:rPr>
          <w:rFonts w:ascii="Arial" w:hAnsi="Arial" w:cs="Arial"/>
          <w:color w:val="222222"/>
        </w:rPr>
      </w:pPr>
    </w:p>
    <w:p w14:paraId="27C6CBA9" w14:textId="77777777" w:rsidR="00B174F6" w:rsidRDefault="00223BDF">
      <w:pPr>
        <w:pStyle w:val="Standard"/>
        <w:jc w:val="both"/>
      </w:pPr>
      <w:r>
        <w:rPr>
          <w:rStyle w:val="Policepardfaut1"/>
          <w:rFonts w:ascii="Arial" w:hAnsi="Arial" w:cs="Arial"/>
          <w:color w:val="222222"/>
        </w:rPr>
        <w:t xml:space="preserve">Il sera également nécessaire de mesurer la réponse en fluorescence du ou des milieux de culture utilisés ainsi que celle du </w:t>
      </w:r>
      <w:proofErr w:type="spellStart"/>
      <w:r>
        <w:rPr>
          <w:rStyle w:val="Policepardfaut1"/>
          <w:rFonts w:ascii="Arial" w:hAnsi="Arial" w:cs="Arial"/>
          <w:color w:val="222222"/>
        </w:rPr>
        <w:t>fluorimètre</w:t>
      </w:r>
      <w:proofErr w:type="spellEnd"/>
      <w:r>
        <w:rPr>
          <w:rStyle w:val="Policepardfaut1"/>
          <w:rFonts w:ascii="Arial" w:hAnsi="Arial" w:cs="Arial"/>
          <w:color w:val="222222"/>
        </w:rPr>
        <w:t xml:space="preserve"> en l’absence de lumière, dans le noir (scotch noir placé sur le capteur).</w:t>
      </w:r>
    </w:p>
    <w:p w14:paraId="107FE62B" w14:textId="77777777" w:rsidR="00B174F6" w:rsidRDefault="00B174F6">
      <w:pPr>
        <w:pStyle w:val="Standard"/>
        <w:jc w:val="both"/>
        <w:rPr>
          <w:rFonts w:ascii="Arial" w:hAnsi="Arial" w:cs="Arial"/>
          <w:color w:val="222222"/>
        </w:rPr>
      </w:pPr>
    </w:p>
    <w:p w14:paraId="15ADB5F2" w14:textId="77777777" w:rsidR="00B174F6" w:rsidRDefault="00B174F6">
      <w:pPr>
        <w:pStyle w:val="Standard"/>
        <w:jc w:val="both"/>
        <w:rPr>
          <w:rFonts w:ascii="Arial" w:hAnsi="Arial" w:cs="Arial"/>
          <w:color w:val="222222"/>
        </w:rPr>
      </w:pPr>
    </w:p>
    <w:p w14:paraId="4429D2D7" w14:textId="77777777" w:rsidR="00B174F6" w:rsidRDefault="00223BDF">
      <w:pPr>
        <w:pStyle w:val="Standard"/>
        <w:rPr>
          <w:rFonts w:ascii="Arial" w:hAnsi="Arial" w:cs="Arial"/>
          <w:b/>
          <w:bCs/>
          <w:sz w:val="28"/>
          <w:szCs w:val="28"/>
        </w:rPr>
      </w:pPr>
      <w:r>
        <w:rPr>
          <w:rFonts w:ascii="Arial" w:hAnsi="Arial" w:cs="Arial"/>
          <w:b/>
          <w:bCs/>
          <w:sz w:val="28"/>
          <w:szCs w:val="28"/>
        </w:rPr>
        <w:t>Souches d’intérêt</w:t>
      </w:r>
    </w:p>
    <w:p w14:paraId="138A585A" w14:textId="77777777" w:rsidR="00B174F6" w:rsidRDefault="00B174F6">
      <w:pPr>
        <w:pStyle w:val="Standard"/>
        <w:jc w:val="both"/>
        <w:rPr>
          <w:rFonts w:ascii="Arial" w:hAnsi="Arial" w:cs="Arial"/>
          <w:b/>
          <w:bCs/>
          <w:sz w:val="28"/>
          <w:szCs w:val="28"/>
        </w:rPr>
      </w:pPr>
    </w:p>
    <w:p w14:paraId="3D6C2ACB" w14:textId="77777777" w:rsidR="00B174F6" w:rsidRDefault="00223BDF">
      <w:pPr>
        <w:pStyle w:val="Standard"/>
        <w:jc w:val="both"/>
      </w:pPr>
      <w:r>
        <w:rPr>
          <w:rStyle w:val="Policepardfaut1"/>
          <w:rFonts w:ascii="Arial" w:hAnsi="Arial" w:cs="Arial"/>
          <w:bCs/>
          <w:szCs w:val="28"/>
        </w:rPr>
        <w:t xml:space="preserve">Le choix des souches se fait en fonction des données </w:t>
      </w:r>
      <w:r>
        <w:rPr>
          <w:rStyle w:val="Policepardfaut1"/>
          <w:rFonts w:ascii="Arial" w:hAnsi="Arial" w:cs="Arial"/>
          <w:bCs/>
          <w:i/>
          <w:szCs w:val="28"/>
        </w:rPr>
        <w:t xml:space="preserve">in situ </w:t>
      </w:r>
      <w:r>
        <w:rPr>
          <w:rStyle w:val="Policepardfaut1"/>
          <w:rFonts w:ascii="Arial" w:hAnsi="Arial" w:cs="Arial"/>
          <w:bCs/>
          <w:szCs w:val="28"/>
        </w:rPr>
        <w:t xml:space="preserve">dont nous disposons pour le </w:t>
      </w:r>
      <w:proofErr w:type="spellStart"/>
      <w:r>
        <w:rPr>
          <w:rStyle w:val="Policepardfaut1"/>
          <w:rFonts w:ascii="Arial" w:hAnsi="Arial" w:cs="Arial"/>
          <w:bCs/>
          <w:szCs w:val="28"/>
        </w:rPr>
        <w:t>fluorimètre</w:t>
      </w:r>
      <w:proofErr w:type="spellEnd"/>
      <w:r>
        <w:rPr>
          <w:rStyle w:val="Policepardfaut1"/>
          <w:rFonts w:ascii="Arial" w:hAnsi="Arial" w:cs="Arial"/>
          <w:bCs/>
          <w:szCs w:val="28"/>
        </w:rPr>
        <w:t xml:space="preserve"> 3X1M. Cela correspond à des mesures dans l’Océan Austral autour des îles Kerguelen (campagne </w:t>
      </w:r>
      <w:proofErr w:type="spellStart"/>
      <w:r>
        <w:rPr>
          <w:rStyle w:val="Policepardfaut1"/>
          <w:rFonts w:ascii="Arial" w:hAnsi="Arial" w:cs="Arial"/>
          <w:bCs/>
          <w:szCs w:val="28"/>
        </w:rPr>
        <w:t>SoClim</w:t>
      </w:r>
      <w:proofErr w:type="spellEnd"/>
      <w:r>
        <w:rPr>
          <w:rStyle w:val="Policepardfaut1"/>
          <w:rFonts w:ascii="Arial" w:hAnsi="Arial" w:cs="Arial"/>
          <w:bCs/>
          <w:szCs w:val="28"/>
        </w:rPr>
        <w:t xml:space="preserve">), en Méditerranée (BOUSSOLE) et dans le Pacifique </w:t>
      </w:r>
      <w:proofErr w:type="spellStart"/>
      <w:r>
        <w:rPr>
          <w:rStyle w:val="Policepardfaut1"/>
          <w:rFonts w:ascii="Arial" w:hAnsi="Arial" w:cs="Arial"/>
          <w:bCs/>
          <w:szCs w:val="28"/>
        </w:rPr>
        <w:t>Sud Ouest</w:t>
      </w:r>
      <w:proofErr w:type="spellEnd"/>
      <w:r>
        <w:rPr>
          <w:rStyle w:val="Policepardfaut1"/>
          <w:rFonts w:ascii="Arial" w:hAnsi="Arial" w:cs="Arial"/>
          <w:bCs/>
          <w:szCs w:val="28"/>
        </w:rPr>
        <w:t xml:space="preserve"> (TONGA). Ces trois régions permettent de couvrir un large gradient trophique qui peut être rencontré dans l’océan ouvert.</w:t>
      </w:r>
    </w:p>
    <w:p w14:paraId="79B28D20" w14:textId="77777777" w:rsidR="00B174F6" w:rsidRDefault="00B174F6">
      <w:pPr>
        <w:pStyle w:val="Standard"/>
        <w:jc w:val="both"/>
        <w:rPr>
          <w:rFonts w:ascii="Arial" w:hAnsi="Arial" w:cs="Arial"/>
          <w:bCs/>
          <w:szCs w:val="28"/>
        </w:rPr>
      </w:pPr>
    </w:p>
    <w:p w14:paraId="51DD0D98" w14:textId="77777777" w:rsidR="00B174F6" w:rsidRDefault="00223BDF">
      <w:pPr>
        <w:pStyle w:val="Standard"/>
        <w:jc w:val="both"/>
      </w:pPr>
      <w:commentRangeStart w:id="189"/>
      <w:r>
        <w:rPr>
          <w:rStyle w:val="Policepardfaut1"/>
          <w:rFonts w:ascii="Arial" w:hAnsi="Arial" w:cs="Arial"/>
          <w:bCs/>
          <w:szCs w:val="28"/>
        </w:rPr>
        <w:t>Ci-dessous se trouve une liste des espèces sélectionnées comme représentatives des différents environnements étudiés. Elles ont été choisies d’après une revue de la littérature ainsi que des souches disponibles dans la RCC. Au final, pour pouvoir discriminer au mieux le signal de fluorescence entre taxa, le panel de souches qui sera retenu devra couvrir une large gamme de composition pigmentaire et de différentes classes de taille de cellule.</w:t>
      </w:r>
      <w:commentRangeEnd w:id="189"/>
      <w:r>
        <w:commentReference w:id="189"/>
      </w:r>
    </w:p>
    <w:p w14:paraId="285F5B8F" w14:textId="77777777" w:rsidR="00B174F6" w:rsidRDefault="00B174F6">
      <w:pPr>
        <w:pStyle w:val="Standard"/>
        <w:jc w:val="center"/>
        <w:rPr>
          <w:rFonts w:ascii="Arial" w:hAnsi="Arial" w:cs="Arial"/>
          <w:b/>
          <w:bCs/>
          <w:sz w:val="28"/>
          <w:szCs w:val="28"/>
        </w:rPr>
      </w:pPr>
    </w:p>
    <w:p w14:paraId="6D484088" w14:textId="77777777" w:rsidR="00B174F6" w:rsidRDefault="00223BDF">
      <w:pPr>
        <w:pStyle w:val="Standard"/>
      </w:pPr>
      <w:r>
        <w:rPr>
          <w:rStyle w:val="Policepardfaut1"/>
          <w:rFonts w:ascii="Arial" w:hAnsi="Arial" w:cs="Arial"/>
        </w:rPr>
        <w:t xml:space="preserve">Souche de référence : </w:t>
      </w:r>
      <w:proofErr w:type="spellStart"/>
      <w:r>
        <w:rPr>
          <w:rStyle w:val="Policepardfaut1"/>
          <w:rFonts w:ascii="Arial" w:hAnsi="Arial" w:cs="Arial"/>
          <w:i/>
          <w:iCs/>
        </w:rPr>
        <w:t>Contricriba</w:t>
      </w:r>
      <w:proofErr w:type="spellEnd"/>
      <w:r>
        <w:rPr>
          <w:rStyle w:val="Policepardfaut1"/>
          <w:rFonts w:ascii="Arial" w:hAnsi="Arial" w:cs="Arial"/>
          <w:i/>
          <w:iCs/>
        </w:rPr>
        <w:t xml:space="preserve"> </w:t>
      </w:r>
      <w:proofErr w:type="spellStart"/>
      <w:r>
        <w:rPr>
          <w:rStyle w:val="Policepardfaut1"/>
          <w:rFonts w:ascii="Arial" w:hAnsi="Arial" w:cs="Arial"/>
          <w:i/>
          <w:iCs/>
        </w:rPr>
        <w:t>weissflogii</w:t>
      </w:r>
      <w:commentRangeStart w:id="190"/>
      <w:proofErr w:type="spellEnd"/>
      <w:r>
        <w:rPr>
          <w:rStyle w:val="Policepardfaut1"/>
          <w:rFonts w:ascii="Arial" w:hAnsi="Arial" w:cs="Arial"/>
          <w:i/>
          <w:iCs/>
        </w:rPr>
        <w:t xml:space="preserve"> </w:t>
      </w:r>
      <w:commentRangeEnd w:id="190"/>
      <w:r>
        <w:commentReference w:id="190"/>
      </w:r>
      <w:r>
        <w:rPr>
          <w:rStyle w:val="Policepardfaut1"/>
          <w:rFonts w:ascii="Arial" w:hAnsi="Arial" w:cs="Arial"/>
        </w:rPr>
        <w:t>(</w:t>
      </w:r>
      <w:r>
        <w:rPr>
          <w:rStyle w:val="Policepardfaut1"/>
          <w:rFonts w:ascii="Arial" w:hAnsi="Arial" w:cs="Arial"/>
          <w:b/>
          <w:bCs/>
        </w:rPr>
        <w:t>RCC 76</w:t>
      </w:r>
      <w:r>
        <w:rPr>
          <w:rStyle w:val="Policepardfaut1"/>
          <w:rFonts w:ascii="Arial" w:hAnsi="Arial" w:cs="Arial"/>
        </w:rPr>
        <w:t xml:space="preserve">), souche utilisée par le constructeur pour calibrer le </w:t>
      </w:r>
      <w:proofErr w:type="spellStart"/>
      <w:r>
        <w:rPr>
          <w:rStyle w:val="Policepardfaut1"/>
          <w:rFonts w:ascii="Arial" w:hAnsi="Arial" w:cs="Arial"/>
        </w:rPr>
        <w:t>fluorimètre</w:t>
      </w:r>
      <w:proofErr w:type="spellEnd"/>
      <w:r>
        <w:rPr>
          <w:rStyle w:val="Policepardfaut1"/>
          <w:rFonts w:ascii="Arial" w:hAnsi="Arial" w:cs="Arial"/>
        </w:rPr>
        <w:t xml:space="preserve"> (Proctor and </w:t>
      </w:r>
      <w:proofErr w:type="spellStart"/>
      <w:r>
        <w:rPr>
          <w:rStyle w:val="Policepardfaut1"/>
          <w:rFonts w:ascii="Arial" w:hAnsi="Arial" w:cs="Arial"/>
        </w:rPr>
        <w:t>Roesler</w:t>
      </w:r>
      <w:proofErr w:type="spellEnd"/>
      <w:r>
        <w:rPr>
          <w:rStyle w:val="Policepardfaut1"/>
          <w:rFonts w:ascii="Arial" w:hAnsi="Arial" w:cs="Arial"/>
        </w:rPr>
        <w:t>, 2010)</w:t>
      </w:r>
    </w:p>
    <w:p w14:paraId="07E09B78" w14:textId="77777777" w:rsidR="00B174F6" w:rsidRDefault="00B174F6">
      <w:pPr>
        <w:pStyle w:val="Standard"/>
        <w:rPr>
          <w:rFonts w:ascii="Arial" w:hAnsi="Arial" w:cs="Arial"/>
        </w:rPr>
      </w:pPr>
    </w:p>
    <w:p w14:paraId="4EB8FA06" w14:textId="77777777" w:rsidR="00B174F6" w:rsidRDefault="00223BDF">
      <w:pPr>
        <w:pStyle w:val="Standard"/>
        <w:jc w:val="center"/>
        <w:rPr>
          <w:rFonts w:ascii="Arial" w:hAnsi="Arial" w:cs="Arial"/>
        </w:rPr>
      </w:pPr>
      <w:r>
        <w:rPr>
          <w:rFonts w:ascii="Arial" w:hAnsi="Arial" w:cs="Arial"/>
        </w:rPr>
        <w:t>Milieux oligotrophes</w:t>
      </w:r>
    </w:p>
    <w:p w14:paraId="295C9132" w14:textId="77777777" w:rsidR="00B174F6" w:rsidRDefault="00B174F6">
      <w:pPr>
        <w:pStyle w:val="Standard"/>
        <w:jc w:val="center"/>
        <w:rPr>
          <w:rFonts w:ascii="Arial" w:hAnsi="Arial" w:cs="Arial"/>
        </w:rPr>
      </w:pPr>
    </w:p>
    <w:p w14:paraId="5F3AFCE9" w14:textId="77777777" w:rsidR="00B174F6" w:rsidRDefault="00223BDF">
      <w:pPr>
        <w:pStyle w:val="Standard"/>
        <w:jc w:val="both"/>
      </w:pPr>
      <w:r>
        <w:rPr>
          <w:rStyle w:val="Policepardfaut1"/>
          <w:rFonts w:ascii="Arial" w:hAnsi="Arial" w:cs="Arial"/>
        </w:rPr>
        <w:t xml:space="preserve">Les zones oligotrophes telles que le centre du gyre Pacifique sud présentent principalement deux genres différents : </w:t>
      </w:r>
      <w:r>
        <w:rPr>
          <w:rStyle w:val="Policepardfaut1"/>
          <w:rFonts w:ascii="Arial" w:hAnsi="Arial" w:cs="Arial"/>
          <w:i/>
        </w:rPr>
        <w:t>Prochlorococcus</w:t>
      </w:r>
      <w:r>
        <w:rPr>
          <w:rStyle w:val="Policepardfaut1"/>
          <w:rFonts w:ascii="Arial" w:hAnsi="Arial" w:cs="Arial"/>
        </w:rPr>
        <w:t xml:space="preserve"> et </w:t>
      </w:r>
      <w:r>
        <w:rPr>
          <w:rStyle w:val="Policepardfaut1"/>
          <w:rFonts w:ascii="Arial" w:hAnsi="Arial" w:cs="Arial"/>
          <w:i/>
        </w:rPr>
        <w:t>Synechococcus</w:t>
      </w:r>
      <w:r>
        <w:rPr>
          <w:rStyle w:val="Policepardfaut1"/>
          <w:rFonts w:ascii="Arial" w:hAnsi="Arial" w:cs="Arial"/>
        </w:rPr>
        <w:t xml:space="preserve">. Les communautés phytoplanctoniques des milieux stratifiés oligotrophes sont principalement influencées par les conditions d’éclairement, qui vont entrainer une variabilité des pigments </w:t>
      </w:r>
      <w:proofErr w:type="spellStart"/>
      <w:r>
        <w:rPr>
          <w:rStyle w:val="Policepardfaut1"/>
          <w:rFonts w:ascii="Arial" w:hAnsi="Arial" w:cs="Arial"/>
        </w:rPr>
        <w:t>photoprotectants</w:t>
      </w:r>
      <w:proofErr w:type="spellEnd"/>
      <w:r>
        <w:rPr>
          <w:rStyle w:val="Policepardfaut1"/>
          <w:rFonts w:ascii="Arial" w:hAnsi="Arial" w:cs="Arial"/>
        </w:rPr>
        <w:t xml:space="preserve"> (</w:t>
      </w:r>
      <w:proofErr w:type="spellStart"/>
      <w:r>
        <w:rPr>
          <w:rStyle w:val="Policepardfaut1"/>
          <w:rFonts w:ascii="Arial" w:hAnsi="Arial" w:cs="Arial"/>
        </w:rPr>
        <w:t>Allali</w:t>
      </w:r>
      <w:proofErr w:type="spellEnd"/>
      <w:r>
        <w:rPr>
          <w:rStyle w:val="Policepardfaut1"/>
          <w:rFonts w:ascii="Arial" w:hAnsi="Arial" w:cs="Arial"/>
        </w:rPr>
        <w:t xml:space="preserve"> </w:t>
      </w:r>
      <w:commentRangeStart w:id="191"/>
      <w:r>
        <w:rPr>
          <w:rStyle w:val="Policepardfaut1"/>
          <w:rFonts w:ascii="Arial" w:hAnsi="Arial" w:cs="Arial"/>
        </w:rPr>
        <w:t>et</w:t>
      </w:r>
      <w:commentRangeEnd w:id="191"/>
      <w:r>
        <w:commentReference w:id="191"/>
      </w:r>
      <w:r>
        <w:rPr>
          <w:rStyle w:val="Policepardfaut1"/>
          <w:rFonts w:ascii="Arial" w:hAnsi="Arial" w:cs="Arial"/>
        </w:rPr>
        <w:t xml:space="preserve"> al., 1997).</w:t>
      </w:r>
    </w:p>
    <w:p w14:paraId="75055700" w14:textId="77777777" w:rsidR="00B174F6" w:rsidRDefault="00B174F6">
      <w:pPr>
        <w:pStyle w:val="Standard"/>
        <w:jc w:val="both"/>
        <w:rPr>
          <w:rFonts w:ascii="Arial" w:hAnsi="Arial" w:cs="Arial"/>
        </w:rPr>
      </w:pPr>
    </w:p>
    <w:p w14:paraId="68E78B77" w14:textId="6A00EA07" w:rsidR="00B174F6" w:rsidRDefault="00223BDF">
      <w:pPr>
        <w:pStyle w:val="Standard"/>
      </w:pPr>
      <w:r>
        <w:rPr>
          <w:rStyle w:val="Policepardfaut1"/>
          <w:rFonts w:ascii="Arial" w:hAnsi="Arial" w:cs="Arial"/>
          <w:i/>
        </w:rPr>
        <w:t xml:space="preserve">- Prochlorococcus </w:t>
      </w:r>
      <w:proofErr w:type="spellStart"/>
      <w:r>
        <w:rPr>
          <w:rStyle w:val="Policepardfaut1"/>
          <w:rFonts w:ascii="Arial" w:hAnsi="Arial" w:cs="Arial"/>
          <w:i/>
        </w:rPr>
        <w:t>marinus</w:t>
      </w:r>
      <w:proofErr w:type="spellEnd"/>
      <w:r>
        <w:rPr>
          <w:rStyle w:val="Policepardfaut1"/>
          <w:rFonts w:ascii="Arial" w:hAnsi="Arial" w:cs="Arial"/>
        </w:rPr>
        <w:t>, organisme photosynthétique le plus abondant dans l’océan, présente des dérivés de chlorophylle uniques au genre (</w:t>
      </w:r>
      <w:proofErr w:type="spellStart"/>
      <w:r>
        <w:rPr>
          <w:rStyle w:val="Policepardfaut1"/>
          <w:rFonts w:ascii="Arial" w:hAnsi="Arial" w:cs="Arial"/>
        </w:rPr>
        <w:t>Divinyl</w:t>
      </w:r>
      <w:proofErr w:type="spellEnd"/>
      <w:r>
        <w:rPr>
          <w:rStyle w:val="Policepardfaut1"/>
          <w:rFonts w:ascii="Arial" w:hAnsi="Arial" w:cs="Arial"/>
        </w:rPr>
        <w:t xml:space="preserve">) </w:t>
      </w:r>
      <w:r>
        <w:t>(</w:t>
      </w:r>
      <w:proofErr w:type="spellStart"/>
      <w:r>
        <w:t>Partensky</w:t>
      </w:r>
      <w:proofErr w:type="spellEnd"/>
      <w:r>
        <w:t xml:space="preserve"> et al., 1999). </w:t>
      </w:r>
      <w:commentRangeStart w:id="192"/>
      <w:commentRangeStart w:id="193"/>
      <w:r>
        <w:rPr>
          <w:rStyle w:val="Policepardfaut1"/>
          <w:b/>
          <w:bCs/>
        </w:rPr>
        <w:t>RCC269</w:t>
      </w:r>
      <w:commentRangeEnd w:id="192"/>
      <w:r>
        <w:commentReference w:id="192"/>
      </w:r>
      <w:commentRangeEnd w:id="193"/>
      <w:ins w:id="194" w:author="Laurence" w:date="2020-09-01T16:22:00Z">
        <w:r w:rsidR="000B33D2">
          <w:rPr>
            <w:rStyle w:val="Policepardfaut1"/>
            <w:b/>
            <w:bCs/>
          </w:rPr>
          <w:t xml:space="preserve"> </w:t>
        </w:r>
      </w:ins>
      <w:r>
        <w:commentReference w:id="193"/>
      </w:r>
      <w:ins w:id="195" w:author="Laurence" w:date="2020-09-01T16:22:00Z">
        <w:r w:rsidR="000B33D2" w:rsidRPr="008239B4">
          <w:rPr>
            <w:rStyle w:val="Policepardfaut1"/>
            <w:rFonts w:asciiTheme="minorHAnsi" w:hAnsiTheme="minorHAnsi"/>
            <w:bCs/>
            <w:rPrChange w:id="196" w:author="partensk" w:date="2020-09-01T10:27:00Z">
              <w:rPr>
                <w:rStyle w:val="Policepardfaut1"/>
                <w:rFonts w:asciiTheme="minorHAnsi" w:hAnsiTheme="minorHAnsi"/>
                <w:b/>
                <w:bCs/>
              </w:rPr>
            </w:rPrChange>
          </w:rPr>
          <w:t xml:space="preserve">(souche : SB-3C1 </w:t>
        </w:r>
        <w:commentRangeStart w:id="197"/>
        <w:proofErr w:type="spellStart"/>
        <w:r w:rsidR="000B33D2" w:rsidRPr="008239B4">
          <w:rPr>
            <w:rStyle w:val="Policepardfaut1"/>
            <w:rFonts w:asciiTheme="minorHAnsi" w:hAnsiTheme="minorHAnsi"/>
            <w:bCs/>
            <w:rPrChange w:id="198" w:author="partensk" w:date="2020-09-01T10:27:00Z">
              <w:rPr>
                <w:rStyle w:val="Policepardfaut1"/>
                <w:rFonts w:asciiTheme="minorHAnsi" w:hAnsiTheme="minorHAnsi"/>
                <w:b/>
                <w:bCs/>
              </w:rPr>
            </w:rPrChange>
          </w:rPr>
          <w:t>genotype</w:t>
        </w:r>
      </w:ins>
      <w:commentRangeEnd w:id="197"/>
      <w:proofErr w:type="spellEnd"/>
      <w:ins w:id="199" w:author="Laurence" w:date="2020-09-01T16:23:00Z">
        <w:r w:rsidR="000B33D2">
          <w:rPr>
            <w:rStyle w:val="Marquedecommentaire"/>
            <w:rFonts w:cs="Mangal"/>
          </w:rPr>
          <w:commentReference w:id="197"/>
        </w:r>
      </w:ins>
      <w:ins w:id="200" w:author="Laurence" w:date="2020-09-01T16:22:00Z">
        <w:r w:rsidR="000B33D2" w:rsidRPr="008239B4">
          <w:rPr>
            <w:rStyle w:val="Policepardfaut1"/>
            <w:rFonts w:asciiTheme="minorHAnsi" w:hAnsiTheme="minorHAnsi"/>
            <w:bCs/>
            <w:rPrChange w:id="201" w:author="partensk" w:date="2020-09-01T10:27:00Z">
              <w:rPr>
                <w:rStyle w:val="Policepardfaut1"/>
                <w:rFonts w:asciiTheme="minorHAnsi" w:hAnsiTheme="minorHAnsi"/>
                <w:b/>
                <w:bCs/>
              </w:rPr>
            </w:rPrChange>
          </w:rPr>
          <w:t xml:space="preserve"> HLII)</w:t>
        </w:r>
      </w:ins>
    </w:p>
    <w:p w14:paraId="15DE46CC" w14:textId="77777777" w:rsidR="00B174F6" w:rsidRDefault="00B174F6">
      <w:pPr>
        <w:pStyle w:val="Standard"/>
        <w:jc w:val="both"/>
        <w:rPr>
          <w:rFonts w:ascii="Arial" w:hAnsi="Arial" w:cs="Arial"/>
        </w:rPr>
      </w:pPr>
    </w:p>
    <w:p w14:paraId="0B4ECF89" w14:textId="77777777" w:rsidR="00B174F6" w:rsidRDefault="00223BDF">
      <w:pPr>
        <w:pStyle w:val="Standard"/>
        <w:jc w:val="both"/>
      </w:pPr>
      <w:r>
        <w:rPr>
          <w:rStyle w:val="Policepardfaut1"/>
          <w:rFonts w:ascii="Arial" w:hAnsi="Arial" w:cs="Arial"/>
        </w:rPr>
        <w:t xml:space="preserve">Nous pouvons envisager d’utiliser deux souches de </w:t>
      </w:r>
      <w:r>
        <w:rPr>
          <w:rStyle w:val="Policepardfaut1"/>
          <w:rFonts w:ascii="Arial" w:hAnsi="Arial" w:cs="Arial"/>
          <w:i/>
        </w:rPr>
        <w:t xml:space="preserve">P. </w:t>
      </w:r>
      <w:proofErr w:type="spellStart"/>
      <w:r>
        <w:rPr>
          <w:rStyle w:val="Policepardfaut1"/>
          <w:rFonts w:ascii="Arial" w:hAnsi="Arial" w:cs="Arial"/>
          <w:i/>
        </w:rPr>
        <w:t>marinus</w:t>
      </w:r>
      <w:proofErr w:type="spellEnd"/>
      <w:r>
        <w:rPr>
          <w:rStyle w:val="Policepardfaut1"/>
          <w:rFonts w:ascii="Arial" w:hAnsi="Arial" w:cs="Arial"/>
          <w:i/>
        </w:rPr>
        <w:t xml:space="preserve">, </w:t>
      </w:r>
      <w:r>
        <w:rPr>
          <w:rStyle w:val="Policepardfaut1"/>
          <w:rFonts w:ascii="Arial" w:hAnsi="Arial" w:cs="Arial"/>
        </w:rPr>
        <w:t xml:space="preserve">de type LL et HL de façon à comparer les réponses de fluorescence en fonction du rapport </w:t>
      </w:r>
      <w:proofErr w:type="spellStart"/>
      <w:r>
        <w:rPr>
          <w:rStyle w:val="Policepardfaut1"/>
          <w:rFonts w:ascii="Arial" w:hAnsi="Arial" w:cs="Arial"/>
        </w:rPr>
        <w:t>DVChla</w:t>
      </w:r>
      <w:proofErr w:type="spellEnd"/>
      <w:r>
        <w:rPr>
          <w:rStyle w:val="Policepardfaut1"/>
          <w:rFonts w:ascii="Arial" w:hAnsi="Arial" w:cs="Arial"/>
        </w:rPr>
        <w:t>/</w:t>
      </w:r>
      <w:proofErr w:type="spellStart"/>
      <w:r>
        <w:rPr>
          <w:rStyle w:val="Policepardfaut1"/>
          <w:rFonts w:ascii="Arial" w:hAnsi="Arial" w:cs="Arial"/>
        </w:rPr>
        <w:t>DvChlb</w:t>
      </w:r>
      <w:proofErr w:type="spellEnd"/>
      <w:r>
        <w:rPr>
          <w:rStyle w:val="Policepardfaut1"/>
          <w:rFonts w:ascii="Arial" w:hAnsi="Arial" w:cs="Arial"/>
        </w:rPr>
        <w:t>.</w:t>
      </w:r>
    </w:p>
    <w:p w14:paraId="697C82EC" w14:textId="77777777" w:rsidR="00B174F6" w:rsidRDefault="00223BDF">
      <w:pPr>
        <w:pStyle w:val="Standard"/>
      </w:pPr>
      <w:r>
        <w:rPr>
          <w:rStyle w:val="Policepardfaut1"/>
          <w:rFonts w:ascii="Arial" w:hAnsi="Arial" w:cs="Arial"/>
          <w:i/>
        </w:rPr>
        <w:t xml:space="preserve">- Synechococcus </w:t>
      </w:r>
      <w:proofErr w:type="spellStart"/>
      <w:r>
        <w:rPr>
          <w:rStyle w:val="Policepardfaut1"/>
          <w:rFonts w:ascii="Arial" w:hAnsi="Arial" w:cs="Arial"/>
          <w:i/>
        </w:rPr>
        <w:t>sp</w:t>
      </w:r>
      <w:proofErr w:type="spellEnd"/>
      <w:r>
        <w:rPr>
          <w:rStyle w:val="Policepardfaut1"/>
          <w:rFonts w:ascii="Arial" w:hAnsi="Arial" w:cs="Arial"/>
          <w:i/>
        </w:rPr>
        <w:t xml:space="preserve">. </w:t>
      </w:r>
      <w:r>
        <w:rPr>
          <w:rStyle w:val="Policepardfaut1"/>
          <w:rFonts w:ascii="Arial" w:hAnsi="Arial" w:cs="Arial"/>
        </w:rPr>
        <w:t xml:space="preserve">Ubiquiste, il représente une proportion importante des communautés en milieux </w:t>
      </w:r>
      <w:proofErr w:type="spellStart"/>
      <w:r>
        <w:rPr>
          <w:rStyle w:val="Policepardfaut1"/>
          <w:rFonts w:ascii="Arial" w:hAnsi="Arial" w:cs="Arial"/>
        </w:rPr>
        <w:t>oligotrophes</w:t>
      </w:r>
      <w:proofErr w:type="spellEnd"/>
      <w:r>
        <w:rPr>
          <w:rStyle w:val="Policepardfaut1"/>
          <w:rFonts w:ascii="Arial" w:hAnsi="Arial" w:cs="Arial"/>
        </w:rPr>
        <w:t xml:space="preserve"> (</w:t>
      </w:r>
      <w:bookmarkStart w:id="202" w:name="ZOTERO_BREF_XXRyyDHHQ9RQ"/>
      <w:proofErr w:type="spellStart"/>
      <w:r>
        <w:rPr>
          <w:rStyle w:val="Policepardfaut1"/>
          <w:rFonts w:ascii="Arial" w:hAnsi="Arial" w:cs="Arial"/>
        </w:rPr>
        <w:t>Flombaum</w:t>
      </w:r>
      <w:proofErr w:type="spellEnd"/>
      <w:r>
        <w:rPr>
          <w:rStyle w:val="Policepardfaut1"/>
          <w:rFonts w:ascii="Arial" w:hAnsi="Arial" w:cs="Arial"/>
        </w:rPr>
        <w:t xml:space="preserve"> et al., 2013</w:t>
      </w:r>
      <w:bookmarkEnd w:id="202"/>
      <w:r>
        <w:rPr>
          <w:rStyle w:val="Policepardfaut1"/>
          <w:rFonts w:ascii="Arial" w:hAnsi="Arial" w:cs="Arial"/>
        </w:rPr>
        <w:t>, Moore et al., 1995)</w:t>
      </w:r>
      <w:r>
        <w:t xml:space="preserve"> </w:t>
      </w:r>
      <w:commentRangeStart w:id="203"/>
      <w:commentRangeStart w:id="204"/>
      <w:r>
        <w:rPr>
          <w:rStyle w:val="Policepardfaut1"/>
          <w:b/>
          <w:bCs/>
        </w:rPr>
        <w:t>RCC487</w:t>
      </w:r>
      <w:commentRangeEnd w:id="203"/>
      <w:r>
        <w:commentReference w:id="203"/>
      </w:r>
      <w:commentRangeEnd w:id="204"/>
      <w:r w:rsidR="0062423B">
        <w:rPr>
          <w:rStyle w:val="Marquedecommentaire"/>
          <w:rFonts w:cs="Mangal"/>
        </w:rPr>
        <w:commentReference w:id="204"/>
      </w:r>
    </w:p>
    <w:p w14:paraId="68B794DD" w14:textId="77777777" w:rsidR="00B174F6" w:rsidRDefault="00B174F6">
      <w:pPr>
        <w:pStyle w:val="Standard"/>
        <w:rPr>
          <w:rFonts w:ascii="Arial" w:hAnsi="Arial" w:cs="Arial"/>
          <w:b/>
          <w:bCs/>
        </w:rPr>
      </w:pPr>
    </w:p>
    <w:p w14:paraId="65D6C929" w14:textId="77777777" w:rsidR="00B174F6" w:rsidRDefault="00223BDF">
      <w:pPr>
        <w:pStyle w:val="Standard"/>
        <w:jc w:val="both"/>
      </w:pPr>
      <w:r>
        <w:rPr>
          <w:rStyle w:val="Policepardfaut1"/>
          <w:rFonts w:ascii="Arial" w:hAnsi="Arial" w:cs="Arial"/>
          <w:bCs/>
        </w:rPr>
        <w:t xml:space="preserve">Il me semble intéressant de choisir différentes souches de </w:t>
      </w:r>
      <w:proofErr w:type="spellStart"/>
      <w:r>
        <w:rPr>
          <w:rStyle w:val="Policepardfaut1"/>
          <w:rFonts w:ascii="Arial" w:hAnsi="Arial" w:cs="Arial"/>
          <w:bCs/>
          <w:i/>
        </w:rPr>
        <w:t>Synechoccocus</w:t>
      </w:r>
      <w:proofErr w:type="spellEnd"/>
      <w:r>
        <w:rPr>
          <w:rStyle w:val="Policepardfaut1"/>
          <w:rFonts w:ascii="Arial" w:hAnsi="Arial" w:cs="Arial"/>
          <w:bCs/>
        </w:rPr>
        <w:t xml:space="preserve"> en fonction de leur capacité d’adaptation à la lumière, ceci permettrait d’avoir une estimation du rôle des pigments </w:t>
      </w:r>
      <w:proofErr w:type="spellStart"/>
      <w:r>
        <w:rPr>
          <w:rStyle w:val="Policepardfaut1"/>
          <w:rFonts w:ascii="Arial" w:hAnsi="Arial" w:cs="Arial"/>
          <w:bCs/>
        </w:rPr>
        <w:t>photoprotectants</w:t>
      </w:r>
      <w:proofErr w:type="spellEnd"/>
      <w:r>
        <w:rPr>
          <w:rStyle w:val="Policepardfaut1"/>
          <w:rFonts w:ascii="Arial" w:hAnsi="Arial" w:cs="Arial"/>
          <w:bCs/>
        </w:rPr>
        <w:t xml:space="preserve"> dans la fluorescence </w:t>
      </w:r>
      <w:r>
        <w:rPr>
          <w:rStyle w:val="Policepardfaut1"/>
          <w:rFonts w:ascii="Arial" w:hAnsi="Arial" w:cs="Arial"/>
          <w:bCs/>
          <w:i/>
        </w:rPr>
        <w:t xml:space="preserve">in </w:t>
      </w:r>
      <w:commentRangeStart w:id="205"/>
      <w:commentRangeStart w:id="206"/>
      <w:r>
        <w:rPr>
          <w:rStyle w:val="Policepardfaut1"/>
          <w:rFonts w:ascii="Arial" w:hAnsi="Arial" w:cs="Arial"/>
          <w:bCs/>
          <w:i/>
        </w:rPr>
        <w:t>situ</w:t>
      </w:r>
      <w:commentRangeEnd w:id="205"/>
      <w:r>
        <w:commentReference w:id="205"/>
      </w:r>
      <w:commentRangeEnd w:id="206"/>
      <w:r>
        <w:commentReference w:id="206"/>
      </w:r>
      <w:r>
        <w:rPr>
          <w:rStyle w:val="Policepardfaut1"/>
          <w:rFonts w:ascii="Arial" w:hAnsi="Arial" w:cs="Arial"/>
          <w:bCs/>
        </w:rPr>
        <w:t>. Nous avons pu observer sur la campagne BIOSOPE une différence significative entre F</w:t>
      </w:r>
      <w:r>
        <w:rPr>
          <w:rStyle w:val="Policepardfaut1"/>
          <w:rFonts w:ascii="Arial" w:hAnsi="Arial" w:cs="Arial"/>
          <w:bCs/>
          <w:vertAlign w:val="subscript"/>
        </w:rPr>
        <w:t xml:space="preserve">440 </w:t>
      </w:r>
      <w:r>
        <w:rPr>
          <w:rStyle w:val="Policepardfaut1"/>
          <w:rFonts w:ascii="Arial" w:hAnsi="Arial" w:cs="Arial"/>
          <w:bCs/>
        </w:rPr>
        <w:t>et F</w:t>
      </w:r>
      <w:r>
        <w:rPr>
          <w:rStyle w:val="Policepardfaut1"/>
          <w:rFonts w:ascii="Arial" w:hAnsi="Arial" w:cs="Arial"/>
          <w:bCs/>
          <w:vertAlign w:val="subscript"/>
        </w:rPr>
        <w:t>470</w:t>
      </w:r>
      <w:r>
        <w:rPr>
          <w:rStyle w:val="Policepardfaut1"/>
          <w:rFonts w:ascii="Arial" w:hAnsi="Arial" w:cs="Arial"/>
          <w:bCs/>
        </w:rPr>
        <w:t xml:space="preserve"> corrélée avec la concentration en </w:t>
      </w:r>
      <w:proofErr w:type="spellStart"/>
      <w:r>
        <w:rPr>
          <w:rStyle w:val="Policepardfaut1"/>
          <w:rFonts w:ascii="Arial" w:hAnsi="Arial" w:cs="Arial"/>
          <w:bCs/>
        </w:rPr>
        <w:t>zéaxanthine</w:t>
      </w:r>
      <w:proofErr w:type="spellEnd"/>
      <w:r>
        <w:rPr>
          <w:rStyle w:val="Policepardfaut1"/>
          <w:rFonts w:ascii="Arial" w:hAnsi="Arial" w:cs="Arial"/>
          <w:bCs/>
        </w:rPr>
        <w:t>.</w:t>
      </w:r>
    </w:p>
    <w:p w14:paraId="7BF012CA" w14:textId="77777777" w:rsidR="00B174F6" w:rsidRDefault="00B174F6">
      <w:pPr>
        <w:pStyle w:val="Standard"/>
        <w:jc w:val="both"/>
        <w:rPr>
          <w:rFonts w:ascii="Arial" w:hAnsi="Arial" w:cs="Arial"/>
        </w:rPr>
      </w:pPr>
    </w:p>
    <w:p w14:paraId="440DDAF9" w14:textId="77777777" w:rsidR="00B174F6" w:rsidRDefault="00B174F6">
      <w:pPr>
        <w:pStyle w:val="Standard"/>
        <w:rPr>
          <w:rFonts w:ascii="Arial" w:hAnsi="Arial" w:cs="Arial"/>
        </w:rPr>
      </w:pPr>
    </w:p>
    <w:p w14:paraId="62966B94" w14:textId="77777777" w:rsidR="00B174F6" w:rsidRDefault="00223BDF">
      <w:pPr>
        <w:pStyle w:val="Standard"/>
        <w:jc w:val="center"/>
        <w:rPr>
          <w:rFonts w:ascii="Arial" w:hAnsi="Arial" w:cs="Arial"/>
        </w:rPr>
      </w:pPr>
      <w:r>
        <w:rPr>
          <w:rFonts w:ascii="Arial" w:hAnsi="Arial" w:cs="Arial"/>
        </w:rPr>
        <w:t>Océan Austral</w:t>
      </w:r>
    </w:p>
    <w:p w14:paraId="3FAA06E6" w14:textId="77777777" w:rsidR="00B174F6" w:rsidRDefault="00B174F6">
      <w:pPr>
        <w:pStyle w:val="Standard"/>
        <w:jc w:val="both"/>
        <w:rPr>
          <w:rFonts w:ascii="Arial" w:hAnsi="Arial" w:cs="Arial"/>
        </w:rPr>
      </w:pPr>
    </w:p>
    <w:p w14:paraId="78D7823D" w14:textId="77777777" w:rsidR="00B174F6" w:rsidRDefault="00223BDF">
      <w:pPr>
        <w:pStyle w:val="Standard"/>
        <w:jc w:val="both"/>
      </w:pPr>
      <w:r>
        <w:rPr>
          <w:rStyle w:val="Policepardfaut1"/>
          <w:rFonts w:ascii="Arial" w:hAnsi="Arial" w:cs="Arial"/>
        </w:rPr>
        <w:t xml:space="preserve">Nous allons également nous intéresser à la zone australe où nous avons des mesures </w:t>
      </w:r>
      <w:r>
        <w:rPr>
          <w:rStyle w:val="Policepardfaut1"/>
          <w:rFonts w:ascii="Arial" w:hAnsi="Arial" w:cs="Arial"/>
          <w:i/>
          <w:iCs/>
        </w:rPr>
        <w:t xml:space="preserve">in situ </w:t>
      </w:r>
      <w:r>
        <w:rPr>
          <w:rStyle w:val="Policepardfaut1"/>
          <w:rFonts w:ascii="Arial" w:hAnsi="Arial" w:cs="Arial"/>
        </w:rPr>
        <w:t>de fluorescence multispectrale en surface, dans le secteur Indien à proximité des Iles Kerguelen.</w:t>
      </w:r>
    </w:p>
    <w:p w14:paraId="7EAC5272" w14:textId="77777777" w:rsidR="00B174F6" w:rsidRDefault="00223BDF">
      <w:pPr>
        <w:pStyle w:val="Standard"/>
        <w:jc w:val="both"/>
      </w:pPr>
      <w:r>
        <w:rPr>
          <w:rStyle w:val="Policepardfaut1"/>
          <w:rFonts w:ascii="Arial" w:hAnsi="Arial" w:cs="Arial"/>
        </w:rPr>
        <w:t xml:space="preserve">Les communautés phytoplanctoniques y sont majoritairement composées de diatomées, avec deux environnements contrastés, la zone HNLC principalement limitée en fer et la zone enrichie à l’Est du Plateau des Kerguelen </w:t>
      </w:r>
      <w:r>
        <w:t xml:space="preserve">(Armand et al., </w:t>
      </w:r>
      <w:proofErr w:type="gramStart"/>
      <w:r>
        <w:t>2008;</w:t>
      </w:r>
      <w:proofErr w:type="gramEnd"/>
      <w:r>
        <w:t xml:space="preserve"> </w:t>
      </w:r>
      <w:proofErr w:type="spellStart"/>
      <w:r>
        <w:t>Lasbleiz</w:t>
      </w:r>
      <w:proofErr w:type="spellEnd"/>
      <w:r>
        <w:t xml:space="preserve"> et al., 2016).</w:t>
      </w:r>
    </w:p>
    <w:p w14:paraId="33E3DC05" w14:textId="77777777" w:rsidR="00B174F6" w:rsidRDefault="00B174F6">
      <w:pPr>
        <w:pStyle w:val="Standard"/>
        <w:rPr>
          <w:rFonts w:ascii="Arial" w:hAnsi="Arial" w:cs="Arial"/>
        </w:rPr>
      </w:pPr>
    </w:p>
    <w:p w14:paraId="477C885A" w14:textId="77777777" w:rsidR="00B174F6" w:rsidRDefault="00223BDF">
      <w:pPr>
        <w:pStyle w:val="Standard"/>
        <w:jc w:val="both"/>
        <w:rPr>
          <w:rFonts w:ascii="Arial" w:hAnsi="Arial" w:cs="Arial"/>
        </w:rPr>
      </w:pPr>
      <w:r>
        <w:rPr>
          <w:rFonts w:ascii="Arial" w:hAnsi="Arial" w:cs="Arial"/>
        </w:rPr>
        <w:t>Pour la zone HNLC :</w:t>
      </w:r>
    </w:p>
    <w:p w14:paraId="0F87CB0D" w14:textId="77777777" w:rsidR="00B174F6" w:rsidRDefault="00223BDF">
      <w:pPr>
        <w:pStyle w:val="Standard"/>
        <w:jc w:val="both"/>
      </w:pPr>
      <w:r>
        <w:rPr>
          <w:rStyle w:val="Policepardfaut1"/>
          <w:rFonts w:ascii="Arial" w:hAnsi="Arial" w:cs="Arial"/>
        </w:rPr>
        <w:lastRenderedPageBreak/>
        <w:t xml:space="preserve">- </w:t>
      </w:r>
      <w:proofErr w:type="spellStart"/>
      <w:r>
        <w:rPr>
          <w:rStyle w:val="Policepardfaut1"/>
          <w:rFonts w:ascii="Arial" w:hAnsi="Arial" w:cs="Arial"/>
          <w:i/>
          <w:iCs/>
        </w:rPr>
        <w:t>Fragilariopsis</w:t>
      </w:r>
      <w:proofErr w:type="spellEnd"/>
      <w:r>
        <w:rPr>
          <w:rStyle w:val="Policepardfaut1"/>
          <w:rFonts w:ascii="Arial" w:hAnsi="Arial" w:cs="Arial"/>
          <w:i/>
          <w:iCs/>
        </w:rPr>
        <w:t xml:space="preserve"> </w:t>
      </w:r>
      <w:proofErr w:type="spellStart"/>
      <w:r>
        <w:rPr>
          <w:rStyle w:val="Policepardfaut1"/>
          <w:rFonts w:ascii="Arial" w:hAnsi="Arial" w:cs="Arial"/>
          <w:i/>
          <w:iCs/>
        </w:rPr>
        <w:t>kerguelensis</w:t>
      </w:r>
      <w:proofErr w:type="spellEnd"/>
      <w:r>
        <w:rPr>
          <w:rStyle w:val="Policepardfaut1"/>
          <w:rFonts w:ascii="Arial" w:hAnsi="Arial" w:cs="Arial"/>
          <w:i/>
          <w:iCs/>
        </w:rPr>
        <w:t xml:space="preserve"> </w:t>
      </w:r>
      <w:commentRangeStart w:id="207"/>
      <w:r>
        <w:rPr>
          <w:rStyle w:val="Policepardfaut1"/>
          <w:rFonts w:ascii="Arial" w:hAnsi="Arial" w:cs="Arial"/>
          <w:i/>
          <w:iCs/>
        </w:rPr>
        <w:t>(</w:t>
      </w:r>
      <w:r>
        <w:rPr>
          <w:rStyle w:val="Policepardfaut1"/>
          <w:rFonts w:ascii="Arial" w:hAnsi="Arial" w:cs="Arial"/>
          <w:b/>
          <w:bCs/>
        </w:rPr>
        <w:t xml:space="preserve">RCC4604, </w:t>
      </w:r>
      <w:proofErr w:type="spellStart"/>
      <w:r>
        <w:rPr>
          <w:rStyle w:val="Policepardfaut1"/>
          <w:rFonts w:ascii="Arial" w:hAnsi="Arial" w:cs="Arial"/>
          <w:i/>
          <w:iCs/>
        </w:rPr>
        <w:t>Fragilariopsis</w:t>
      </w:r>
      <w:proofErr w:type="spellEnd"/>
      <w:r>
        <w:rPr>
          <w:rStyle w:val="Policepardfaut1"/>
          <w:rFonts w:ascii="Arial" w:hAnsi="Arial" w:cs="Arial"/>
          <w:i/>
          <w:iCs/>
        </w:rPr>
        <w:t xml:space="preserve"> </w:t>
      </w:r>
      <w:proofErr w:type="spellStart"/>
      <w:r>
        <w:rPr>
          <w:rStyle w:val="Policepardfaut1"/>
          <w:rFonts w:ascii="Arial" w:hAnsi="Arial" w:cs="Arial"/>
          <w:i/>
          <w:iCs/>
        </w:rPr>
        <w:t>sp</w:t>
      </w:r>
      <w:proofErr w:type="spellEnd"/>
      <w:r>
        <w:rPr>
          <w:rStyle w:val="Policepardfaut1"/>
          <w:rFonts w:ascii="Arial" w:hAnsi="Arial" w:cs="Arial"/>
          <w:i/>
          <w:iCs/>
        </w:rPr>
        <w:t xml:space="preserve">. </w:t>
      </w:r>
      <w:proofErr w:type="spellStart"/>
      <w:r>
        <w:rPr>
          <w:rStyle w:val="Policepardfaut1"/>
          <w:rFonts w:ascii="Arial" w:hAnsi="Arial" w:cs="Arial"/>
          <w:i/>
          <w:iCs/>
        </w:rPr>
        <w:t>Échantillonée</w:t>
      </w:r>
      <w:proofErr w:type="spellEnd"/>
      <w:r>
        <w:rPr>
          <w:rStyle w:val="Policepardfaut1"/>
          <w:rFonts w:ascii="Arial" w:hAnsi="Arial" w:cs="Arial"/>
          <w:i/>
          <w:iCs/>
        </w:rPr>
        <w:t xml:space="preserve"> en austral</w:t>
      </w:r>
      <w:r>
        <w:rPr>
          <w:rStyle w:val="Policepardfaut1"/>
          <w:rFonts w:ascii="Arial" w:hAnsi="Arial" w:cs="Arial"/>
        </w:rPr>
        <w:t>) </w:t>
      </w:r>
      <w:commentRangeEnd w:id="207"/>
      <w:r>
        <w:commentReference w:id="207"/>
      </w:r>
      <w:r>
        <w:rPr>
          <w:rStyle w:val="Policepardfaut1"/>
          <w:rFonts w:ascii="Arial" w:hAnsi="Arial" w:cs="Arial"/>
        </w:rPr>
        <w:t xml:space="preserve">: Diatomée endémique de l’Austral, qui peut représenter jusqu’à 90% de l’abondance des diatomées </w:t>
      </w:r>
      <w:bookmarkStart w:id="208" w:name="ZOTERO_BREF_z2AtNCEK5Jr3"/>
      <w:r>
        <w:rPr>
          <w:rStyle w:val="Policepardfaut1"/>
          <w:rFonts w:ascii="Arial" w:hAnsi="Arial" w:cs="Arial"/>
        </w:rPr>
        <w:t>(</w:t>
      </w:r>
      <w:proofErr w:type="spellStart"/>
      <w:r>
        <w:rPr>
          <w:rStyle w:val="Policepardfaut1"/>
          <w:rFonts w:ascii="Arial" w:hAnsi="Arial" w:cs="Arial"/>
        </w:rPr>
        <w:t>Cortese</w:t>
      </w:r>
      <w:proofErr w:type="spellEnd"/>
      <w:r>
        <w:rPr>
          <w:rStyle w:val="Policepardfaut1"/>
          <w:rFonts w:ascii="Arial" w:hAnsi="Arial" w:cs="Arial"/>
        </w:rPr>
        <w:t xml:space="preserve"> and </w:t>
      </w:r>
      <w:proofErr w:type="spellStart"/>
      <w:r>
        <w:rPr>
          <w:rStyle w:val="Policepardfaut1"/>
          <w:rFonts w:ascii="Arial" w:hAnsi="Arial" w:cs="Arial"/>
        </w:rPr>
        <w:t>Gersonde</w:t>
      </w:r>
      <w:proofErr w:type="spellEnd"/>
      <w:r>
        <w:rPr>
          <w:rStyle w:val="Policepardfaut1"/>
          <w:rFonts w:ascii="Arial" w:hAnsi="Arial" w:cs="Arial"/>
        </w:rPr>
        <w:t>, 2007)</w:t>
      </w:r>
      <w:bookmarkEnd w:id="208"/>
      <w:r>
        <w:rPr>
          <w:rStyle w:val="Policepardfaut1"/>
          <w:rFonts w:ascii="Arial" w:hAnsi="Arial" w:cs="Arial"/>
        </w:rPr>
        <w:t>. La souche est maintenue à 4°c, il faudra</w:t>
      </w:r>
    </w:p>
    <w:p w14:paraId="678569D8" w14:textId="77777777" w:rsidR="00B174F6" w:rsidRDefault="00B174F6">
      <w:pPr>
        <w:pStyle w:val="Standard"/>
        <w:jc w:val="both"/>
        <w:rPr>
          <w:rFonts w:ascii="Arial" w:hAnsi="Arial" w:cs="Arial"/>
        </w:rPr>
      </w:pPr>
    </w:p>
    <w:p w14:paraId="043A5F2F" w14:textId="77777777" w:rsidR="00B174F6" w:rsidRDefault="00223BDF">
      <w:pPr>
        <w:pStyle w:val="Standard"/>
        <w:jc w:val="both"/>
        <w:rPr>
          <w:rFonts w:ascii="Arial" w:hAnsi="Arial" w:cs="Arial"/>
        </w:rPr>
      </w:pPr>
      <w:r>
        <w:rPr>
          <w:rFonts w:ascii="Arial" w:hAnsi="Arial" w:cs="Arial"/>
        </w:rPr>
        <w:t>Pour la zone enrichie durant la période du bloom :</w:t>
      </w:r>
    </w:p>
    <w:p w14:paraId="4E624E23" w14:textId="77777777" w:rsidR="00B174F6" w:rsidRDefault="00223BDF">
      <w:pPr>
        <w:pStyle w:val="Standard"/>
        <w:jc w:val="both"/>
      </w:pPr>
      <w:r>
        <w:rPr>
          <w:rStyle w:val="Policepardfaut1"/>
          <w:rFonts w:ascii="Arial" w:hAnsi="Arial" w:cs="Arial"/>
        </w:rPr>
        <w:t xml:space="preserve">- </w:t>
      </w:r>
      <w:proofErr w:type="spellStart"/>
      <w:r>
        <w:rPr>
          <w:rStyle w:val="Policepardfaut1"/>
          <w:rFonts w:ascii="Arial" w:hAnsi="Arial" w:cs="Arial"/>
          <w:i/>
          <w:iCs/>
        </w:rPr>
        <w:t>Chaetoceros</w:t>
      </w:r>
      <w:proofErr w:type="spellEnd"/>
      <w:r>
        <w:rPr>
          <w:rStyle w:val="Policepardfaut1"/>
          <w:rFonts w:ascii="Arial" w:hAnsi="Arial" w:cs="Arial"/>
          <w:i/>
          <w:iCs/>
        </w:rPr>
        <w:t xml:space="preserve"> </w:t>
      </w:r>
      <w:proofErr w:type="spellStart"/>
      <w:r>
        <w:rPr>
          <w:rStyle w:val="Policepardfaut1"/>
          <w:rFonts w:ascii="Arial" w:hAnsi="Arial" w:cs="Arial"/>
          <w:i/>
          <w:iCs/>
        </w:rPr>
        <w:t>brevis</w:t>
      </w:r>
      <w:proofErr w:type="spellEnd"/>
      <w:r>
        <w:rPr>
          <w:rStyle w:val="Policepardfaut1"/>
          <w:rFonts w:ascii="Arial" w:hAnsi="Arial" w:cs="Arial"/>
          <w:i/>
          <w:iCs/>
        </w:rPr>
        <w:t xml:space="preserve"> </w:t>
      </w:r>
      <w:commentRangeStart w:id="209"/>
      <w:r>
        <w:rPr>
          <w:rStyle w:val="Policepardfaut1"/>
          <w:rFonts w:ascii="Arial" w:hAnsi="Arial" w:cs="Arial"/>
        </w:rPr>
        <w:t>(</w:t>
      </w:r>
      <w:r>
        <w:rPr>
          <w:rStyle w:val="Policepardfaut1"/>
          <w:rFonts w:ascii="Arial" w:hAnsi="Arial" w:cs="Arial"/>
          <w:b/>
          <w:bCs/>
        </w:rPr>
        <w:t>RCC4095</w:t>
      </w:r>
      <w:commentRangeEnd w:id="209"/>
      <w:r>
        <w:commentReference w:id="209"/>
      </w:r>
      <w:r>
        <w:rPr>
          <w:rStyle w:val="Policepardfaut1"/>
          <w:rFonts w:ascii="Arial" w:hAnsi="Arial" w:cs="Arial"/>
        </w:rPr>
        <w:t xml:space="preserve">) : Diatomée Australe de plus petite taille que </w:t>
      </w:r>
      <w:r>
        <w:rPr>
          <w:rStyle w:val="Policepardfaut1"/>
          <w:rFonts w:ascii="Arial" w:hAnsi="Arial" w:cs="Arial"/>
          <w:i/>
        </w:rPr>
        <w:t xml:space="preserve">F. </w:t>
      </w:r>
      <w:proofErr w:type="spellStart"/>
      <w:r>
        <w:rPr>
          <w:rStyle w:val="Policepardfaut1"/>
          <w:rFonts w:ascii="Arial" w:hAnsi="Arial" w:cs="Arial"/>
          <w:i/>
        </w:rPr>
        <w:t>kerguelensis</w:t>
      </w:r>
      <w:proofErr w:type="spellEnd"/>
      <w:r>
        <w:rPr>
          <w:rStyle w:val="Policepardfaut1"/>
          <w:rFonts w:ascii="Arial" w:hAnsi="Arial" w:cs="Arial"/>
          <w:i/>
        </w:rPr>
        <w:t xml:space="preserve">, </w:t>
      </w:r>
      <w:r>
        <w:rPr>
          <w:rStyle w:val="Policepardfaut1"/>
          <w:rFonts w:ascii="Arial" w:hAnsi="Arial" w:cs="Arial"/>
        </w:rPr>
        <w:t xml:space="preserve">diamètre d’environ 4 </w:t>
      </w:r>
      <w:r>
        <w:rPr>
          <w:rStyle w:val="Policepardfaut1"/>
          <w:rFonts w:ascii="Arial" w:hAnsi="Arial" w:cs="Arial"/>
          <w:color w:val="222222"/>
        </w:rPr>
        <w:t xml:space="preserve">µm. </w:t>
      </w:r>
      <w:bookmarkStart w:id="210" w:name="ZOTERO_BREF_1DcsZM5IzkGJ"/>
      <w:r>
        <w:rPr>
          <w:rStyle w:val="Policepardfaut1"/>
          <w:rFonts w:ascii="Arial" w:hAnsi="Arial" w:cs="Arial"/>
        </w:rPr>
        <w:t>(</w:t>
      </w:r>
      <w:proofErr w:type="gramStart"/>
      <w:r>
        <w:rPr>
          <w:rStyle w:val="Policepardfaut1"/>
          <w:rFonts w:ascii="Arial" w:hAnsi="Arial" w:cs="Arial"/>
        </w:rPr>
        <w:t>van</w:t>
      </w:r>
      <w:proofErr w:type="gramEnd"/>
      <w:r>
        <w:rPr>
          <w:rStyle w:val="Policepardfaut1"/>
          <w:rFonts w:ascii="Arial" w:hAnsi="Arial" w:cs="Arial"/>
        </w:rPr>
        <w:t xml:space="preserve"> </w:t>
      </w:r>
      <w:proofErr w:type="spellStart"/>
      <w:r>
        <w:rPr>
          <w:rStyle w:val="Policepardfaut1"/>
          <w:rFonts w:ascii="Arial" w:hAnsi="Arial" w:cs="Arial"/>
        </w:rPr>
        <w:t>Oijen</w:t>
      </w:r>
      <w:proofErr w:type="spellEnd"/>
      <w:r>
        <w:rPr>
          <w:rStyle w:val="Policepardfaut1"/>
          <w:rFonts w:ascii="Arial" w:hAnsi="Arial" w:cs="Arial"/>
        </w:rPr>
        <w:t xml:space="preserve"> et al., 2004)</w:t>
      </w:r>
      <w:bookmarkEnd w:id="210"/>
      <w:r>
        <w:rPr>
          <w:rStyle w:val="Policepardfaut1"/>
          <w:rFonts w:ascii="arial, sans-serif" w:hAnsi="arial, sans-serif" w:cs="Arial"/>
          <w:color w:val="222222"/>
        </w:rPr>
        <w:t xml:space="preserve"> </w:t>
      </w:r>
      <w:r>
        <w:rPr>
          <w:rStyle w:val="Policepardfaut1"/>
          <w:rFonts w:ascii="Arial" w:hAnsi="Arial" w:cs="Arial"/>
        </w:rPr>
        <w:t xml:space="preserve"> </w:t>
      </w:r>
    </w:p>
    <w:p w14:paraId="2C5C7A2B" w14:textId="77777777" w:rsidR="00B174F6" w:rsidRDefault="00223BDF">
      <w:pPr>
        <w:pStyle w:val="Standard"/>
        <w:jc w:val="both"/>
      </w:pPr>
      <w:r>
        <w:rPr>
          <w:rStyle w:val="Policepardfaut1"/>
          <w:rFonts w:ascii="Arial" w:hAnsi="Arial" w:cs="Arial"/>
        </w:rPr>
        <w:t xml:space="preserve">- </w:t>
      </w:r>
      <w:commentRangeStart w:id="211"/>
      <w:commentRangeStart w:id="212"/>
      <w:proofErr w:type="spellStart"/>
      <w:r>
        <w:rPr>
          <w:rStyle w:val="Policepardfaut1"/>
          <w:rFonts w:ascii="Arial" w:hAnsi="Arial" w:cs="Arial"/>
          <w:i/>
          <w:iCs/>
        </w:rPr>
        <w:t>Emiliana</w:t>
      </w:r>
      <w:proofErr w:type="spellEnd"/>
      <w:r>
        <w:rPr>
          <w:rStyle w:val="Policepardfaut1"/>
          <w:rFonts w:ascii="Arial" w:hAnsi="Arial" w:cs="Arial"/>
          <w:i/>
          <w:iCs/>
        </w:rPr>
        <w:t xml:space="preserve"> </w:t>
      </w:r>
      <w:proofErr w:type="spellStart"/>
      <w:r>
        <w:rPr>
          <w:rStyle w:val="Policepardfaut1"/>
          <w:rFonts w:ascii="Arial" w:hAnsi="Arial" w:cs="Arial"/>
          <w:i/>
          <w:iCs/>
        </w:rPr>
        <w:t>huxleyi</w:t>
      </w:r>
      <w:proofErr w:type="spellEnd"/>
      <w:r>
        <w:rPr>
          <w:rStyle w:val="Policepardfaut1"/>
          <w:rFonts w:ascii="Arial" w:hAnsi="Arial" w:cs="Arial"/>
          <w:i/>
          <w:iCs/>
        </w:rPr>
        <w:t xml:space="preserve"> </w:t>
      </w:r>
      <w:commentRangeEnd w:id="211"/>
      <w:r>
        <w:commentReference w:id="211"/>
      </w:r>
      <w:commentRangeEnd w:id="212"/>
      <w:r>
        <w:commentReference w:id="212"/>
      </w:r>
      <w:r>
        <w:rPr>
          <w:rStyle w:val="Policepardfaut1"/>
          <w:rFonts w:ascii="Arial" w:hAnsi="Arial" w:cs="Arial"/>
        </w:rPr>
        <w:t>(</w:t>
      </w:r>
      <w:r>
        <w:rPr>
          <w:rStyle w:val="Policepardfaut1"/>
          <w:rFonts w:ascii="Arial" w:hAnsi="Arial" w:cs="Arial"/>
          <w:b/>
          <w:bCs/>
        </w:rPr>
        <w:t>RCC6071 | RCC6856</w:t>
      </w:r>
      <w:r>
        <w:rPr>
          <w:rStyle w:val="Policepardfaut1"/>
          <w:rFonts w:ascii="Arial" w:hAnsi="Arial" w:cs="Arial"/>
        </w:rPr>
        <w:t>) : Il existe 5 morphotypes (A, B, B/C, C et R). Le A est le plus courant. Mais le type B/C est typique de l’Austral avec un ratio 19’-HF/</w:t>
      </w:r>
      <w:proofErr w:type="spellStart"/>
      <w:r>
        <w:rPr>
          <w:rStyle w:val="Policepardfaut1"/>
          <w:rFonts w:ascii="Arial" w:hAnsi="Arial" w:cs="Arial"/>
        </w:rPr>
        <w:t>Chla</w:t>
      </w:r>
      <w:proofErr w:type="spellEnd"/>
      <w:r>
        <w:rPr>
          <w:rStyle w:val="Policepardfaut1"/>
          <w:rFonts w:ascii="Arial" w:hAnsi="Arial" w:cs="Arial"/>
        </w:rPr>
        <w:t xml:space="preserve"> &gt; 1 </w:t>
      </w:r>
      <w:bookmarkStart w:id="213" w:name="ZOTERO_BREF_oHH9rzd3rQaZ"/>
      <w:r>
        <w:rPr>
          <w:rStyle w:val="Policepardfaut1"/>
          <w:rFonts w:ascii="Arial" w:hAnsi="Arial" w:cs="Arial"/>
        </w:rPr>
        <w:t>(Cook et al., 2011)</w:t>
      </w:r>
      <w:bookmarkEnd w:id="213"/>
      <w:r>
        <w:rPr>
          <w:rStyle w:val="Policepardfaut1"/>
          <w:rFonts w:ascii="Arial" w:hAnsi="Arial" w:cs="Arial"/>
        </w:rPr>
        <w:t>. On suppose qu’une composition pigmentaire plus riche en 19’-HF permettra une meilleure estimation du signal de fluorescence induit par ce pigm</w:t>
      </w:r>
      <w:bookmarkStart w:id="214" w:name="_GoBack"/>
      <w:bookmarkEnd w:id="214"/>
      <w:r>
        <w:rPr>
          <w:rStyle w:val="Policepardfaut1"/>
          <w:rFonts w:ascii="Arial" w:hAnsi="Arial" w:cs="Arial"/>
        </w:rPr>
        <w:t>ent. Le morphotype B/C est donc un meilleur candidat. Cependant, je n’ai pas réussi à savoir quel était le morphotype des deux souches de la RCC isolées en Austral.</w:t>
      </w:r>
    </w:p>
    <w:p w14:paraId="72C79B36" w14:textId="77777777" w:rsidR="00B174F6" w:rsidRDefault="00B174F6">
      <w:pPr>
        <w:pStyle w:val="Standard"/>
        <w:jc w:val="both"/>
        <w:rPr>
          <w:rFonts w:ascii="Arial" w:hAnsi="Arial" w:cs="Arial"/>
        </w:rPr>
      </w:pPr>
    </w:p>
    <w:p w14:paraId="6E9A4D6B" w14:textId="77777777" w:rsidR="00B174F6" w:rsidRDefault="00B174F6">
      <w:pPr>
        <w:pStyle w:val="Standard"/>
        <w:jc w:val="both"/>
        <w:rPr>
          <w:rFonts w:ascii="Arial" w:hAnsi="Arial" w:cs="Arial"/>
        </w:rPr>
      </w:pPr>
    </w:p>
    <w:p w14:paraId="3098E3CE" w14:textId="77777777" w:rsidR="00B174F6" w:rsidRDefault="00B174F6">
      <w:pPr>
        <w:pStyle w:val="Standard"/>
      </w:pPr>
    </w:p>
    <w:p w14:paraId="746818E5" w14:textId="77777777" w:rsidR="00B174F6" w:rsidRDefault="00B174F6">
      <w:pPr>
        <w:pStyle w:val="Standard"/>
        <w:rPr>
          <w:rFonts w:ascii="Arial" w:hAnsi="Arial" w:cs="Arial"/>
        </w:rPr>
      </w:pPr>
    </w:p>
    <w:p w14:paraId="588FF8D5" w14:textId="77777777" w:rsidR="00B174F6" w:rsidRDefault="00223BDF">
      <w:pPr>
        <w:pStyle w:val="Standard"/>
        <w:jc w:val="center"/>
        <w:rPr>
          <w:rFonts w:ascii="Arial" w:hAnsi="Arial" w:cs="Arial"/>
        </w:rPr>
      </w:pPr>
      <w:r>
        <w:rPr>
          <w:rFonts w:ascii="Arial" w:hAnsi="Arial" w:cs="Arial"/>
        </w:rPr>
        <w:t>NW Méditerranée</w:t>
      </w:r>
    </w:p>
    <w:p w14:paraId="2649F619" w14:textId="77777777" w:rsidR="00B174F6" w:rsidRDefault="00B174F6">
      <w:pPr>
        <w:pStyle w:val="Standard"/>
        <w:jc w:val="both"/>
        <w:rPr>
          <w:rFonts w:ascii="Arial" w:hAnsi="Arial" w:cs="Arial"/>
        </w:rPr>
      </w:pPr>
    </w:p>
    <w:p w14:paraId="7E72D413" w14:textId="77777777" w:rsidR="00B174F6" w:rsidRDefault="00223BDF">
      <w:pPr>
        <w:pStyle w:val="Standard"/>
        <w:jc w:val="both"/>
      </w:pPr>
      <w:r>
        <w:rPr>
          <w:rStyle w:val="Policepardfaut1"/>
          <w:rFonts w:ascii="Arial" w:hAnsi="Arial" w:cs="Arial"/>
        </w:rPr>
        <w:t xml:space="preserve">La Méditerranée NW est caractérisée par une saisonnalité marquée. La biomasse phytoplanctonique est dominée toute l’année par des algues contenant de la 19’-HF. En hiver, les diatomées dominent la communauté. Au début de la stratification estivale la proportion de </w:t>
      </w:r>
      <w:proofErr w:type="spellStart"/>
      <w:r>
        <w:rPr>
          <w:rStyle w:val="Policepardfaut1"/>
          <w:rFonts w:ascii="Arial" w:hAnsi="Arial" w:cs="Arial"/>
        </w:rPr>
        <w:t>zéaxanthine</w:t>
      </w:r>
      <w:proofErr w:type="spellEnd"/>
      <w:r>
        <w:rPr>
          <w:rStyle w:val="Policepardfaut1"/>
          <w:rFonts w:ascii="Arial" w:hAnsi="Arial" w:cs="Arial"/>
        </w:rPr>
        <w:t xml:space="preserve"> augmente avant d’arriver au pic des </w:t>
      </w:r>
      <w:proofErr w:type="spellStart"/>
      <w:r>
        <w:rPr>
          <w:rStyle w:val="Policepardfaut1"/>
          <w:rFonts w:ascii="Arial" w:hAnsi="Arial" w:cs="Arial"/>
        </w:rPr>
        <w:t>divinyl</w:t>
      </w:r>
      <w:proofErr w:type="spellEnd"/>
      <w:r>
        <w:rPr>
          <w:rStyle w:val="Policepardfaut1"/>
          <w:rFonts w:ascii="Arial" w:hAnsi="Arial" w:cs="Arial"/>
        </w:rPr>
        <w:t xml:space="preserve"> </w:t>
      </w:r>
      <w:bookmarkStart w:id="215" w:name="ZOTERO_BREF_LHtx6g4lmmDT"/>
      <w:r>
        <w:rPr>
          <w:rStyle w:val="Policepardfaut1"/>
          <w:rFonts w:ascii="Arial" w:hAnsi="Arial" w:cs="Arial"/>
        </w:rPr>
        <w:t xml:space="preserve">caractéristiques des </w:t>
      </w:r>
      <w:proofErr w:type="spellStart"/>
      <w:r>
        <w:rPr>
          <w:rStyle w:val="Policepardfaut1"/>
          <w:rFonts w:ascii="Arial" w:hAnsi="Arial" w:cs="Arial"/>
        </w:rPr>
        <w:t>prochlorophytes</w:t>
      </w:r>
      <w:proofErr w:type="spellEnd"/>
      <w:r>
        <w:rPr>
          <w:rStyle w:val="Policepardfaut1"/>
          <w:rFonts w:ascii="Arial" w:hAnsi="Arial" w:cs="Arial"/>
        </w:rPr>
        <w:t xml:space="preserve"> (Marty et al., 2008)</w:t>
      </w:r>
      <w:bookmarkEnd w:id="215"/>
      <w:r>
        <w:rPr>
          <w:rStyle w:val="Policepardfaut1"/>
          <w:rFonts w:ascii="Arial" w:hAnsi="Arial" w:cs="Arial"/>
        </w:rPr>
        <w:t xml:space="preserve">. Marty </w:t>
      </w:r>
      <w:r>
        <w:rPr>
          <w:rStyle w:val="Policepardfaut1"/>
          <w:rFonts w:ascii="Arial" w:hAnsi="Arial" w:cs="Arial"/>
          <w:i/>
          <w:iCs/>
        </w:rPr>
        <w:t xml:space="preserve">et al. </w:t>
      </w:r>
      <w:r>
        <w:t>(2002)</w:t>
      </w:r>
      <w:r>
        <w:rPr>
          <w:rStyle w:val="Policepardfaut1"/>
          <w:rFonts w:ascii="Arial" w:hAnsi="Arial" w:cs="Arial"/>
        </w:rPr>
        <w:t xml:space="preserve">. On peut également observer un pic récurrent de </w:t>
      </w:r>
      <w:proofErr w:type="spellStart"/>
      <w:r>
        <w:rPr>
          <w:rStyle w:val="Policepardfaut1"/>
          <w:rFonts w:ascii="Arial" w:hAnsi="Arial" w:cs="Arial"/>
        </w:rPr>
        <w:t>péridinine</w:t>
      </w:r>
      <w:proofErr w:type="spellEnd"/>
      <w:r>
        <w:rPr>
          <w:rStyle w:val="Policepardfaut1"/>
          <w:rFonts w:ascii="Arial" w:hAnsi="Arial" w:cs="Arial"/>
        </w:rPr>
        <w:t xml:space="preserve">, vers le printemps, marqueur des dinoflagellés. Récemment il a également été mis en évidence l’importance des </w:t>
      </w:r>
      <w:commentRangeStart w:id="216"/>
      <w:r>
        <w:rPr>
          <w:rStyle w:val="Policepardfaut1"/>
          <w:rFonts w:ascii="Arial" w:hAnsi="Arial" w:cs="Arial"/>
        </w:rPr>
        <w:t xml:space="preserve">diatomées </w:t>
      </w:r>
      <w:proofErr w:type="spellStart"/>
      <w:r>
        <w:rPr>
          <w:rStyle w:val="Policepardfaut1"/>
          <w:rFonts w:ascii="Arial" w:hAnsi="Arial" w:cs="Arial"/>
        </w:rPr>
        <w:t>nanophytoplanctoniques</w:t>
      </w:r>
      <w:proofErr w:type="spellEnd"/>
      <w:r>
        <w:rPr>
          <w:rStyle w:val="Policepardfaut1"/>
          <w:rFonts w:ascii="Arial" w:hAnsi="Arial" w:cs="Arial"/>
        </w:rPr>
        <w:t xml:space="preserve"> </w:t>
      </w:r>
      <w:commentRangeEnd w:id="216"/>
      <w:r>
        <w:commentReference w:id="216"/>
      </w:r>
      <w:r>
        <w:rPr>
          <w:rStyle w:val="Policepardfaut1"/>
          <w:rFonts w:ascii="Arial" w:hAnsi="Arial" w:cs="Arial"/>
        </w:rPr>
        <w:t xml:space="preserve">dans le bassin Méditerranéen Nord Occidental </w:t>
      </w:r>
      <w:bookmarkStart w:id="217" w:name="ZOTERO_ITEM_CSL_CITATION_{&quot;citationID&quot;:&quot;"/>
      <w:r>
        <w:rPr>
          <w:rStyle w:val="Policepardfaut1"/>
          <w:rFonts w:ascii="Arial" w:hAnsi="Arial" w:cs="Arial"/>
          <w:color w:val="222222"/>
        </w:rPr>
        <w:t>(Leblanc et al., 2018)</w:t>
      </w:r>
      <w:bookmarkEnd w:id="217"/>
      <w:r>
        <w:rPr>
          <w:rStyle w:val="Policepardfaut1"/>
          <w:rFonts w:ascii="Arial" w:hAnsi="Arial" w:cs="Arial"/>
        </w:rPr>
        <w:t>.</w:t>
      </w:r>
    </w:p>
    <w:p w14:paraId="163EE98C" w14:textId="77777777" w:rsidR="00B174F6" w:rsidRDefault="00B174F6">
      <w:pPr>
        <w:pStyle w:val="Standard"/>
        <w:rPr>
          <w:rFonts w:ascii="Arial" w:hAnsi="Arial" w:cs="Arial"/>
        </w:rPr>
      </w:pPr>
    </w:p>
    <w:p w14:paraId="06925117" w14:textId="77777777" w:rsidR="00B174F6" w:rsidRDefault="00223BDF">
      <w:pPr>
        <w:pStyle w:val="Standard"/>
      </w:pPr>
      <w:r>
        <w:rPr>
          <w:rStyle w:val="Policepardfaut1"/>
          <w:rFonts w:ascii="Arial" w:hAnsi="Arial" w:cs="Arial"/>
        </w:rPr>
        <w:t xml:space="preserve">- </w:t>
      </w:r>
      <w:proofErr w:type="spellStart"/>
      <w:r>
        <w:rPr>
          <w:rStyle w:val="Policepardfaut1"/>
          <w:rFonts w:ascii="Arial" w:hAnsi="Arial" w:cs="Arial"/>
        </w:rPr>
        <w:t>Pelagophytes</w:t>
      </w:r>
      <w:proofErr w:type="spellEnd"/>
      <w:r>
        <w:rPr>
          <w:rStyle w:val="Policepardfaut1"/>
          <w:rFonts w:ascii="Arial" w:hAnsi="Arial" w:cs="Arial"/>
        </w:rPr>
        <w:t xml:space="preserve"> → </w:t>
      </w:r>
      <w:proofErr w:type="spellStart"/>
      <w:r>
        <w:rPr>
          <w:rStyle w:val="Policepardfaut1"/>
          <w:rFonts w:ascii="Arial" w:hAnsi="Arial" w:cs="Arial"/>
          <w:i/>
          <w:iCs/>
        </w:rPr>
        <w:t>Pelagomonas</w:t>
      </w:r>
      <w:proofErr w:type="spellEnd"/>
      <w:r>
        <w:rPr>
          <w:rStyle w:val="Policepardfaut1"/>
          <w:rFonts w:ascii="Arial" w:hAnsi="Arial" w:cs="Arial"/>
          <w:i/>
          <w:iCs/>
        </w:rPr>
        <w:t xml:space="preserve"> </w:t>
      </w:r>
      <w:proofErr w:type="spellStart"/>
      <w:r>
        <w:rPr>
          <w:rStyle w:val="Policepardfaut1"/>
          <w:rFonts w:ascii="Arial" w:hAnsi="Arial" w:cs="Arial"/>
          <w:i/>
          <w:iCs/>
        </w:rPr>
        <w:t>calceolata</w:t>
      </w:r>
      <w:proofErr w:type="spellEnd"/>
      <w:r>
        <w:rPr>
          <w:rStyle w:val="Policepardfaut1"/>
          <w:rFonts w:ascii="Arial" w:hAnsi="Arial" w:cs="Arial"/>
          <w:i/>
          <w:iCs/>
        </w:rPr>
        <w:t xml:space="preserve"> </w:t>
      </w:r>
      <w:r>
        <w:rPr>
          <w:rStyle w:val="Policepardfaut1"/>
          <w:rFonts w:ascii="Arial" w:hAnsi="Arial" w:cs="Arial"/>
        </w:rPr>
        <w:t>(</w:t>
      </w:r>
      <w:commentRangeStart w:id="218"/>
      <w:r>
        <w:rPr>
          <w:rStyle w:val="Policepardfaut1"/>
          <w:rFonts w:ascii="Arial" w:hAnsi="Arial" w:cs="Arial"/>
          <w:b/>
          <w:bCs/>
        </w:rPr>
        <w:t>RCC100</w:t>
      </w:r>
      <w:commentRangeEnd w:id="218"/>
      <w:r>
        <w:commentReference w:id="218"/>
      </w:r>
      <w:r>
        <w:rPr>
          <w:rStyle w:val="Policepardfaut1"/>
          <w:rFonts w:ascii="Arial" w:hAnsi="Arial" w:cs="Arial"/>
        </w:rPr>
        <w:t xml:space="preserve">) </w:t>
      </w:r>
      <w:proofErr w:type="spellStart"/>
      <w:r>
        <w:rPr>
          <w:rStyle w:val="Policepardfaut1"/>
          <w:rFonts w:ascii="Arial" w:hAnsi="Arial" w:cs="Arial"/>
        </w:rPr>
        <w:t>Picophyto</w:t>
      </w:r>
      <w:proofErr w:type="spellEnd"/>
      <w:r>
        <w:rPr>
          <w:rStyle w:val="Policepardfaut1"/>
          <w:rFonts w:ascii="Arial" w:hAnsi="Arial" w:cs="Arial"/>
        </w:rPr>
        <w:t xml:space="preserve">, </w:t>
      </w:r>
      <w:proofErr w:type="spellStart"/>
      <w:r>
        <w:rPr>
          <w:rStyle w:val="Policepardfaut1"/>
          <w:rFonts w:ascii="Arial" w:hAnsi="Arial" w:cs="Arial"/>
        </w:rPr>
        <w:t>low</w:t>
      </w:r>
      <w:proofErr w:type="spellEnd"/>
      <w:r>
        <w:rPr>
          <w:rStyle w:val="Policepardfaut1"/>
          <w:rFonts w:ascii="Arial" w:hAnsi="Arial" w:cs="Arial"/>
        </w:rPr>
        <w:t xml:space="preserve">-light </w:t>
      </w:r>
      <w:proofErr w:type="spellStart"/>
      <w:r>
        <w:rPr>
          <w:rStyle w:val="Policepardfaut1"/>
          <w:rFonts w:ascii="Arial" w:hAnsi="Arial" w:cs="Arial"/>
        </w:rPr>
        <w:t>adapted</w:t>
      </w:r>
      <w:proofErr w:type="spellEnd"/>
      <w:r>
        <w:rPr>
          <w:rStyle w:val="Policepardfaut1"/>
          <w:rFonts w:ascii="Arial" w:hAnsi="Arial" w:cs="Arial"/>
        </w:rPr>
        <w:t xml:space="preserve">, riche en </w:t>
      </w:r>
      <w:proofErr w:type="spellStart"/>
      <w:r>
        <w:rPr>
          <w:rStyle w:val="Policepardfaut1"/>
          <w:rFonts w:ascii="Arial" w:hAnsi="Arial" w:cs="Arial"/>
        </w:rPr>
        <w:t>fuco</w:t>
      </w:r>
      <w:proofErr w:type="spellEnd"/>
      <w:r>
        <w:rPr>
          <w:rStyle w:val="Policepardfaut1"/>
          <w:rFonts w:ascii="Arial" w:hAnsi="Arial" w:cs="Arial"/>
        </w:rPr>
        <w:t xml:space="preserve"> et 19’BF. On le retrouve principalement au niveau du DCM en Méditerranée NW. La photoprotection de cette souche a été étudié par </w:t>
      </w:r>
      <w:bookmarkStart w:id="219" w:name="ZOTERO_BREF_0EW8sBS6Pvm1"/>
      <w:commentRangeStart w:id="220"/>
      <w:proofErr w:type="spellStart"/>
      <w:r>
        <w:rPr>
          <w:rStyle w:val="Policepardfaut1"/>
          <w:rFonts w:ascii="Arial" w:hAnsi="Arial" w:cs="Arial"/>
        </w:rPr>
        <w:t>Dimier</w:t>
      </w:r>
      <w:proofErr w:type="spellEnd"/>
      <w:r>
        <w:rPr>
          <w:rStyle w:val="Policepardfaut1"/>
          <w:rFonts w:ascii="Arial" w:hAnsi="Arial" w:cs="Arial"/>
        </w:rPr>
        <w:t xml:space="preserve"> et al., 2009</w:t>
      </w:r>
      <w:bookmarkEnd w:id="219"/>
      <w:commentRangeEnd w:id="220"/>
      <w:r>
        <w:commentReference w:id="220"/>
      </w:r>
      <w:r>
        <w:rPr>
          <w:rStyle w:val="Policepardfaut1"/>
          <w:rFonts w:ascii="Arial" w:hAnsi="Arial" w:cs="Arial"/>
        </w:rPr>
        <w:t>.</w:t>
      </w:r>
    </w:p>
    <w:p w14:paraId="363D9FCB" w14:textId="77777777" w:rsidR="00B174F6" w:rsidRDefault="00223BDF">
      <w:pPr>
        <w:pStyle w:val="Standard"/>
      </w:pPr>
      <w:r>
        <w:rPr>
          <w:rStyle w:val="Policepardfaut1"/>
          <w:rFonts w:ascii="Arial" w:hAnsi="Arial" w:cs="Arial"/>
          <w:color w:val="222222"/>
        </w:rPr>
        <w:t>-</w:t>
      </w:r>
      <w:r>
        <w:rPr>
          <w:rStyle w:val="Policepardfaut1"/>
          <w:rFonts w:ascii="Arial" w:hAnsi="Arial" w:cs="Arial"/>
          <w:i/>
          <w:iCs/>
          <w:color w:val="222222"/>
        </w:rPr>
        <w:t xml:space="preserve"> </w:t>
      </w:r>
      <w:commentRangeStart w:id="221"/>
      <w:proofErr w:type="spellStart"/>
      <w:r>
        <w:rPr>
          <w:rStyle w:val="Policepardfaut1"/>
          <w:rFonts w:ascii="Arial" w:hAnsi="Arial" w:cs="Arial"/>
          <w:i/>
          <w:iCs/>
          <w:color w:val="222222"/>
        </w:rPr>
        <w:t>Minidiscus</w:t>
      </w:r>
      <w:proofErr w:type="spellEnd"/>
      <w:r>
        <w:rPr>
          <w:rStyle w:val="Policepardfaut1"/>
          <w:rFonts w:ascii="Arial" w:hAnsi="Arial" w:cs="Arial"/>
          <w:color w:val="222222"/>
        </w:rPr>
        <w:t xml:space="preserve"> </w:t>
      </w:r>
      <w:proofErr w:type="spellStart"/>
      <w:proofErr w:type="gramStart"/>
      <w:r>
        <w:rPr>
          <w:rStyle w:val="Policepardfaut1"/>
          <w:rFonts w:ascii="Arial" w:hAnsi="Arial" w:cs="Arial"/>
          <w:i/>
          <w:iCs/>
          <w:color w:val="222222"/>
        </w:rPr>
        <w:t>sp</w:t>
      </w:r>
      <w:proofErr w:type="spellEnd"/>
      <w:r>
        <w:rPr>
          <w:rStyle w:val="Policepardfaut1"/>
          <w:rFonts w:ascii="Arial" w:hAnsi="Arial" w:cs="Arial"/>
          <w:i/>
          <w:iCs/>
          <w:color w:val="222222"/>
        </w:rPr>
        <w:t>.</w:t>
      </w:r>
      <w:r>
        <w:rPr>
          <w:rStyle w:val="Policepardfaut1"/>
          <w:rFonts w:ascii="Arial" w:hAnsi="Arial" w:cs="Arial"/>
          <w:color w:val="222222"/>
        </w:rPr>
        <w:t>(</w:t>
      </w:r>
      <w:commentRangeStart w:id="222"/>
      <w:proofErr w:type="gramEnd"/>
      <w:r>
        <w:rPr>
          <w:rStyle w:val="Policepardfaut1"/>
          <w:rFonts w:ascii="Arial" w:hAnsi="Arial" w:cs="Arial"/>
          <w:b/>
          <w:bCs/>
          <w:color w:val="222222"/>
        </w:rPr>
        <w:t>RCC4213</w:t>
      </w:r>
      <w:commentRangeEnd w:id="222"/>
      <w:r>
        <w:commentReference w:id="222"/>
      </w:r>
      <w:r>
        <w:rPr>
          <w:rStyle w:val="Policepardfaut1"/>
          <w:rFonts w:ascii="Arial" w:hAnsi="Arial" w:cs="Arial"/>
          <w:color w:val="222222"/>
        </w:rPr>
        <w:t xml:space="preserve">) </w:t>
      </w:r>
      <w:commentRangeEnd w:id="221"/>
      <w:r>
        <w:commentReference w:id="221"/>
      </w:r>
      <w:r>
        <w:rPr>
          <w:rStyle w:val="Policepardfaut1"/>
          <w:rFonts w:ascii="Arial" w:hAnsi="Arial" w:cs="Arial"/>
          <w:color w:val="222222"/>
        </w:rPr>
        <w:t>Intéressant pour avoir une estimation de l’effet de la taille.</w:t>
      </w:r>
    </w:p>
    <w:p w14:paraId="752810AD" w14:textId="77777777" w:rsidR="00B174F6" w:rsidRDefault="00223BDF">
      <w:pPr>
        <w:pStyle w:val="Standard"/>
      </w:pPr>
      <w:r>
        <w:rPr>
          <w:rStyle w:val="Policepardfaut1"/>
          <w:rFonts w:ascii="Arial" w:hAnsi="Arial" w:cs="Arial"/>
          <w:color w:val="222222"/>
        </w:rPr>
        <w:t xml:space="preserve">- </w:t>
      </w:r>
      <w:proofErr w:type="spellStart"/>
      <w:r>
        <w:rPr>
          <w:rStyle w:val="Policepardfaut1"/>
          <w:rFonts w:ascii="Arial" w:hAnsi="Arial" w:cs="Arial"/>
          <w:i/>
          <w:color w:val="222222"/>
        </w:rPr>
        <w:t>Chaetocros</w:t>
      </w:r>
      <w:proofErr w:type="spellEnd"/>
      <w:r>
        <w:rPr>
          <w:rStyle w:val="Policepardfaut1"/>
          <w:rFonts w:ascii="Arial" w:hAnsi="Arial" w:cs="Arial"/>
          <w:i/>
          <w:color w:val="222222"/>
        </w:rPr>
        <w:t xml:space="preserve"> </w:t>
      </w:r>
      <w:commentRangeStart w:id="223"/>
      <w:proofErr w:type="spellStart"/>
      <w:r>
        <w:rPr>
          <w:rStyle w:val="Policepardfaut1"/>
          <w:rFonts w:ascii="Arial" w:hAnsi="Arial" w:cs="Arial"/>
          <w:i/>
          <w:color w:val="222222"/>
        </w:rPr>
        <w:t>diadema</w:t>
      </w:r>
      <w:proofErr w:type="spellEnd"/>
      <w:r>
        <w:rPr>
          <w:rStyle w:val="Policepardfaut1"/>
          <w:rFonts w:ascii="Arial" w:hAnsi="Arial" w:cs="Arial"/>
          <w:i/>
          <w:color w:val="222222"/>
        </w:rPr>
        <w:t xml:space="preserve"> </w:t>
      </w:r>
      <w:r>
        <w:rPr>
          <w:rStyle w:val="Policepardfaut1"/>
          <w:rFonts w:ascii="Arial" w:hAnsi="Arial" w:cs="Arial"/>
          <w:color w:val="222222"/>
        </w:rPr>
        <w:t>(</w:t>
      </w:r>
      <w:r>
        <w:rPr>
          <w:rStyle w:val="Policepardfaut1"/>
          <w:rFonts w:ascii="Arial" w:hAnsi="Arial" w:cs="Arial"/>
          <w:b/>
          <w:color w:val="222222"/>
        </w:rPr>
        <w:t>RCC1717</w:t>
      </w:r>
      <w:commentRangeEnd w:id="223"/>
      <w:r>
        <w:commentReference w:id="223"/>
      </w:r>
      <w:r>
        <w:rPr>
          <w:rStyle w:val="Policepardfaut1"/>
          <w:rFonts w:ascii="Arial" w:hAnsi="Arial" w:cs="Arial"/>
          <w:color w:val="222222"/>
        </w:rPr>
        <w:t xml:space="preserve">) une diatomée </w:t>
      </w:r>
      <w:proofErr w:type="spellStart"/>
      <w:r>
        <w:rPr>
          <w:rStyle w:val="Policepardfaut1"/>
          <w:rFonts w:ascii="Arial" w:hAnsi="Arial" w:cs="Arial"/>
          <w:color w:val="222222"/>
        </w:rPr>
        <w:t>microphytoplanctonique</w:t>
      </w:r>
      <w:proofErr w:type="spellEnd"/>
      <w:r>
        <w:rPr>
          <w:rStyle w:val="Policepardfaut1"/>
          <w:rFonts w:ascii="Arial" w:hAnsi="Arial" w:cs="Arial"/>
          <w:color w:val="222222"/>
        </w:rPr>
        <w:t xml:space="preserve"> du genre </w:t>
      </w:r>
      <w:proofErr w:type="spellStart"/>
      <w:r>
        <w:rPr>
          <w:rStyle w:val="Policepardfaut1"/>
          <w:rFonts w:ascii="Arial" w:hAnsi="Arial" w:cs="Arial"/>
          <w:i/>
          <w:color w:val="222222"/>
        </w:rPr>
        <w:t>Chaetoceros</w:t>
      </w:r>
      <w:proofErr w:type="spellEnd"/>
      <w:r>
        <w:rPr>
          <w:rStyle w:val="Policepardfaut1"/>
          <w:rFonts w:ascii="Arial" w:hAnsi="Arial" w:cs="Arial"/>
          <w:color w:val="222222"/>
        </w:rPr>
        <w:t xml:space="preserve"> très commun en méditerranée </w:t>
      </w:r>
      <w:bookmarkStart w:id="224" w:name="ZOTERO_BREF_alw4oTYFfNpT"/>
      <w:r>
        <w:rPr>
          <w:rStyle w:val="Policepardfaut1"/>
          <w:rFonts w:ascii="Arial" w:hAnsi="Arial" w:cs="Arial"/>
        </w:rPr>
        <w:t>(</w:t>
      </w:r>
      <w:proofErr w:type="spellStart"/>
      <w:r>
        <w:rPr>
          <w:rStyle w:val="Policepardfaut1"/>
          <w:rFonts w:ascii="Arial" w:hAnsi="Arial" w:cs="Arial"/>
        </w:rPr>
        <w:t>Crombet</w:t>
      </w:r>
      <w:proofErr w:type="spellEnd"/>
      <w:r>
        <w:rPr>
          <w:rStyle w:val="Policepardfaut1"/>
          <w:rFonts w:ascii="Arial" w:hAnsi="Arial" w:cs="Arial"/>
        </w:rPr>
        <w:t xml:space="preserve"> et al., 2011</w:t>
      </w:r>
      <w:bookmarkEnd w:id="224"/>
      <w:r>
        <w:rPr>
          <w:rStyle w:val="Policepardfaut1"/>
          <w:rFonts w:ascii="Arial" w:hAnsi="Arial" w:cs="Arial"/>
        </w:rPr>
        <w:t>)</w:t>
      </w:r>
    </w:p>
    <w:p w14:paraId="1D14A633" w14:textId="77777777" w:rsidR="00B174F6" w:rsidRDefault="00223BDF">
      <w:pPr>
        <w:pStyle w:val="Standard"/>
      </w:pPr>
      <w:r>
        <w:rPr>
          <w:rStyle w:val="Policepardfaut1"/>
          <w:rFonts w:ascii="Arial" w:hAnsi="Arial" w:cs="Arial"/>
          <w:color w:val="222222"/>
        </w:rPr>
        <w:t xml:space="preserve">- </w:t>
      </w:r>
      <w:commentRangeStart w:id="225"/>
      <w:commentRangeEnd w:id="225"/>
      <w:r>
        <w:rPr>
          <w:rStyle w:val="Marquedecommentaire1"/>
          <w:rFonts w:cs="Mangal"/>
        </w:rPr>
        <w:commentReference w:id="225"/>
      </w:r>
      <w:commentRangeStart w:id="226"/>
      <w:commentRangeEnd w:id="226"/>
      <w:r>
        <w:rPr>
          <w:rStyle w:val="Marquedecommentaire1"/>
          <w:rFonts w:cs="Mangal"/>
        </w:rPr>
        <w:commentReference w:id="226"/>
      </w:r>
      <w:commentRangeStart w:id="227"/>
      <w:commentRangeEnd w:id="227"/>
      <w:r>
        <w:rPr>
          <w:rStyle w:val="Marquedecommentaire"/>
          <w:rFonts w:cs="Mangal"/>
        </w:rPr>
        <w:commentReference w:id="227"/>
      </w:r>
    </w:p>
    <w:p w14:paraId="3C38B4FD" w14:textId="77777777" w:rsidR="00B174F6" w:rsidRDefault="00B174F6">
      <w:pPr>
        <w:pageBreakBefore/>
        <w:suppressAutoHyphens w:val="0"/>
        <w:rPr>
          <w:rFonts w:ascii="Arial" w:hAnsi="Arial" w:cs="Arial"/>
          <w:b/>
          <w:bCs/>
          <w:color w:val="222222"/>
          <w:sz w:val="28"/>
          <w:szCs w:val="28"/>
        </w:rPr>
      </w:pPr>
    </w:p>
    <w:p w14:paraId="66842C2B" w14:textId="77777777" w:rsidR="00B174F6" w:rsidRDefault="00B174F6">
      <w:pPr>
        <w:pStyle w:val="Standard"/>
        <w:rPr>
          <w:rFonts w:ascii="Arial" w:hAnsi="Arial" w:cs="Arial"/>
        </w:rPr>
      </w:pPr>
    </w:p>
    <w:p w14:paraId="779F5ACA" w14:textId="77777777" w:rsidR="00B174F6" w:rsidRDefault="00B174F6">
      <w:pPr>
        <w:pStyle w:val="Standard"/>
        <w:rPr>
          <w:rFonts w:ascii="Arial" w:hAnsi="Arial" w:cs="Arial"/>
        </w:rPr>
      </w:pPr>
    </w:p>
    <w:p w14:paraId="376AEA2C" w14:textId="77777777" w:rsidR="00B174F6" w:rsidRDefault="00B174F6">
      <w:pPr>
        <w:pStyle w:val="Standard"/>
        <w:rPr>
          <w:rFonts w:ascii="Arial" w:hAnsi="Arial" w:cs="Arial"/>
        </w:rPr>
      </w:pPr>
    </w:p>
    <w:p w14:paraId="1BA67E51" w14:textId="77777777" w:rsidR="00B174F6" w:rsidRDefault="00223BDF">
      <w:pPr>
        <w:pStyle w:val="Standard"/>
        <w:rPr>
          <w:rFonts w:ascii="Arial" w:hAnsi="Arial" w:cs="Arial"/>
          <w:b/>
          <w:bCs/>
          <w:color w:val="222222"/>
          <w:sz w:val="28"/>
          <w:szCs w:val="28"/>
        </w:rPr>
      </w:pPr>
      <w:r>
        <w:rPr>
          <w:rFonts w:ascii="Arial" w:hAnsi="Arial" w:cs="Arial"/>
          <w:b/>
          <w:bCs/>
          <w:color w:val="222222"/>
          <w:sz w:val="28"/>
          <w:szCs w:val="28"/>
        </w:rPr>
        <w:t>Bibliographie</w:t>
      </w:r>
    </w:p>
    <w:p w14:paraId="5D48A538" w14:textId="77777777" w:rsidR="00B174F6" w:rsidRDefault="00B174F6">
      <w:pPr>
        <w:pStyle w:val="Standard"/>
        <w:rPr>
          <w:rFonts w:ascii="Arial" w:hAnsi="Arial" w:cs="Arial"/>
        </w:rPr>
      </w:pPr>
    </w:p>
    <w:p w14:paraId="46F72D3C" w14:textId="77777777" w:rsidR="006A4410" w:rsidRDefault="006A4410">
      <w:pPr>
        <w:rPr>
          <w:rFonts w:cs="Mangal"/>
          <w:szCs w:val="21"/>
        </w:rPr>
        <w:sectPr w:rsidR="006A4410">
          <w:headerReference w:type="default" r:id="rId10"/>
          <w:pgSz w:w="12240" w:h="15840"/>
          <w:pgMar w:top="1134" w:right="1134" w:bottom="720" w:left="1134" w:header="720" w:footer="720" w:gutter="0"/>
          <w:cols w:space="720"/>
        </w:sectPr>
      </w:pPr>
    </w:p>
    <w:p w14:paraId="138F331D" w14:textId="77777777" w:rsidR="00B174F6" w:rsidRPr="00863734" w:rsidRDefault="00223BDF">
      <w:pPr>
        <w:pStyle w:val="Bibliography1"/>
        <w:rPr>
          <w:lang w:val="en-US"/>
        </w:rPr>
      </w:pPr>
      <w:proofErr w:type="spellStart"/>
      <w:r w:rsidRPr="00C82E75">
        <w:rPr>
          <w:lang w:val="en-US"/>
        </w:rPr>
        <w:t>Allali</w:t>
      </w:r>
      <w:proofErr w:type="spellEnd"/>
      <w:r w:rsidRPr="00C82E75">
        <w:rPr>
          <w:lang w:val="en-US"/>
        </w:rPr>
        <w:t xml:space="preserve">, K., </w:t>
      </w:r>
      <w:proofErr w:type="spellStart"/>
      <w:r w:rsidRPr="00C82E75">
        <w:rPr>
          <w:lang w:val="en-US"/>
        </w:rPr>
        <w:t>Bricaud</w:t>
      </w:r>
      <w:proofErr w:type="spellEnd"/>
      <w:r w:rsidRPr="00C82E75">
        <w:rPr>
          <w:lang w:val="en-US"/>
        </w:rPr>
        <w:t xml:space="preserve">, A., </w:t>
      </w:r>
      <w:proofErr w:type="spellStart"/>
      <w:r w:rsidRPr="00C82E75">
        <w:rPr>
          <w:lang w:val="en-US"/>
        </w:rPr>
        <w:t>Claustre</w:t>
      </w:r>
      <w:proofErr w:type="spellEnd"/>
      <w:r w:rsidRPr="00C82E75">
        <w:rPr>
          <w:lang w:val="en-US"/>
        </w:rPr>
        <w:t xml:space="preserve">, H., 1997. </w:t>
      </w:r>
      <w:r>
        <w:rPr>
          <w:rStyle w:val="Policepardfaut1"/>
          <w:lang w:val="en-US"/>
        </w:rPr>
        <w:t xml:space="preserve">Spatial variations in the chlorophyll-specific absorption coefficients of phytoplankton and photosynthetically active pigments in the equatorial Pacific. J. </w:t>
      </w:r>
      <w:proofErr w:type="spellStart"/>
      <w:r>
        <w:rPr>
          <w:rStyle w:val="Policepardfaut1"/>
          <w:lang w:val="en-US"/>
        </w:rPr>
        <w:t>Geophys</w:t>
      </w:r>
      <w:proofErr w:type="spellEnd"/>
      <w:r>
        <w:rPr>
          <w:rStyle w:val="Policepardfaut1"/>
          <w:lang w:val="en-US"/>
        </w:rPr>
        <w:t xml:space="preserve">. Res. 102, 12413–12423. </w:t>
      </w:r>
      <w:hyperlink r:id="rId11" w:history="1">
        <w:r>
          <w:rPr>
            <w:rStyle w:val="Lienhypertexte1"/>
            <w:lang w:val="en-US"/>
          </w:rPr>
          <w:t>https://doi.org/10.1</w:t>
        </w:r>
        <w:r>
          <w:rPr>
            <w:rStyle w:val="Lienhypertexte1"/>
            <w:lang w:val="en-US"/>
          </w:rPr>
          <w:t>0</w:t>
        </w:r>
        <w:r>
          <w:rPr>
            <w:rStyle w:val="Lienhypertexte1"/>
            <w:lang w:val="en-US"/>
          </w:rPr>
          <w:t>29/97JC00380</w:t>
        </w:r>
      </w:hyperlink>
    </w:p>
    <w:p w14:paraId="77A88A9E" w14:textId="77777777" w:rsidR="00B174F6" w:rsidRDefault="00B174F6">
      <w:pPr>
        <w:pStyle w:val="Bibliography1"/>
        <w:rPr>
          <w:lang w:val="en-US"/>
        </w:rPr>
      </w:pPr>
    </w:p>
    <w:p w14:paraId="17DABA40" w14:textId="77777777" w:rsidR="00B174F6" w:rsidRPr="00863734" w:rsidRDefault="00223BDF">
      <w:pPr>
        <w:pStyle w:val="Bibliography1"/>
        <w:rPr>
          <w:lang w:val="en-US"/>
        </w:rPr>
      </w:pPr>
      <w:r>
        <w:rPr>
          <w:rStyle w:val="Policepardfaut1"/>
          <w:lang w:val="en-US"/>
        </w:rPr>
        <w:t>Armand, L.K., Cornet-</w:t>
      </w:r>
      <w:proofErr w:type="spellStart"/>
      <w:r>
        <w:rPr>
          <w:rStyle w:val="Policepardfaut1"/>
          <w:lang w:val="en-US"/>
        </w:rPr>
        <w:t>Barthaux</w:t>
      </w:r>
      <w:proofErr w:type="spellEnd"/>
      <w:r>
        <w:rPr>
          <w:rStyle w:val="Policepardfaut1"/>
          <w:lang w:val="en-US"/>
        </w:rPr>
        <w:t xml:space="preserve">, V., </w:t>
      </w:r>
      <w:proofErr w:type="spellStart"/>
      <w:r>
        <w:rPr>
          <w:rStyle w:val="Policepardfaut1"/>
          <w:lang w:val="en-US"/>
        </w:rPr>
        <w:t>Mosseri</w:t>
      </w:r>
      <w:proofErr w:type="spellEnd"/>
      <w:r>
        <w:rPr>
          <w:rStyle w:val="Policepardfaut1"/>
          <w:lang w:val="en-US"/>
        </w:rPr>
        <w:t xml:space="preserve">, J., </w:t>
      </w:r>
      <w:proofErr w:type="spellStart"/>
      <w:r>
        <w:rPr>
          <w:rStyle w:val="Policepardfaut1"/>
          <w:lang w:val="en-US"/>
        </w:rPr>
        <w:t>Quéguiner</w:t>
      </w:r>
      <w:proofErr w:type="spellEnd"/>
      <w:r>
        <w:rPr>
          <w:rStyle w:val="Policepardfaut1"/>
          <w:lang w:val="en-US"/>
        </w:rPr>
        <w:t>, B., 2008. Late summer diatom biomass and community structure on and around the naturally iron-</w:t>
      </w:r>
      <w:proofErr w:type="spellStart"/>
      <w:r>
        <w:rPr>
          <w:rStyle w:val="Policepardfaut1"/>
          <w:lang w:val="en-US"/>
        </w:rPr>
        <w:t>fertilised</w:t>
      </w:r>
      <w:proofErr w:type="spellEnd"/>
      <w:r>
        <w:rPr>
          <w:rStyle w:val="Policepardfaut1"/>
          <w:lang w:val="en-US"/>
        </w:rPr>
        <w:t xml:space="preserve"> Kerguelen Plateau in the Southern Ocean. Deep Sea Research Part II: Topical Studies in Oceanography 55, 653–676. </w:t>
      </w:r>
      <w:r w:rsidR="00F628F1">
        <w:fldChar w:fldCharType="begin"/>
      </w:r>
      <w:r w:rsidR="00F628F1" w:rsidRPr="00C82E75">
        <w:rPr>
          <w:lang w:val="en-US"/>
          <w:rPrChange w:id="228" w:author="Laurence" w:date="2020-09-01T15:33:00Z">
            <w:rPr/>
          </w:rPrChange>
        </w:rPr>
        <w:instrText xml:space="preserve"> HYPERLINK "https://doi.org/10.1016/j.dsr2.2007.12.031" </w:instrText>
      </w:r>
      <w:r w:rsidR="00F628F1">
        <w:fldChar w:fldCharType="separate"/>
      </w:r>
      <w:r>
        <w:rPr>
          <w:rStyle w:val="Lienhypertexte1"/>
          <w:lang w:val="en-US"/>
        </w:rPr>
        <w:t>https://doi.org/10.1016/j.dsr2.2007.12.031</w:t>
      </w:r>
      <w:r w:rsidR="00F628F1">
        <w:rPr>
          <w:rStyle w:val="Lienhypertexte1"/>
          <w:lang w:val="en-US"/>
        </w:rPr>
        <w:fldChar w:fldCharType="end"/>
      </w:r>
    </w:p>
    <w:p w14:paraId="3D27DDA0" w14:textId="77777777" w:rsidR="00B174F6" w:rsidRDefault="00B174F6">
      <w:pPr>
        <w:pStyle w:val="Bibliography1"/>
        <w:rPr>
          <w:lang w:val="en-US"/>
        </w:rPr>
      </w:pPr>
    </w:p>
    <w:p w14:paraId="3D6E1BB1" w14:textId="77777777" w:rsidR="00B174F6" w:rsidRPr="00863734" w:rsidRDefault="00223BDF">
      <w:pPr>
        <w:pStyle w:val="Bibliographie1"/>
        <w:rPr>
          <w:lang w:val="en-US"/>
        </w:rPr>
      </w:pPr>
      <w:bookmarkStart w:id="229" w:name="ZOTERO_BREF_reYOQobyt0vD"/>
      <w:r>
        <w:rPr>
          <w:rStyle w:val="Policepardfaut1"/>
          <w:lang w:val="en-US"/>
        </w:rPr>
        <w:t xml:space="preserve">Cook, S.S., </w:t>
      </w:r>
      <w:proofErr w:type="spellStart"/>
      <w:r>
        <w:rPr>
          <w:rStyle w:val="Policepardfaut1"/>
          <w:lang w:val="en-US"/>
        </w:rPr>
        <w:t>Whittock</w:t>
      </w:r>
      <w:proofErr w:type="spellEnd"/>
      <w:r>
        <w:rPr>
          <w:rStyle w:val="Policepardfaut1"/>
          <w:lang w:val="en-US"/>
        </w:rPr>
        <w:t xml:space="preserve">, L., Wright, S.W., </w:t>
      </w:r>
      <w:proofErr w:type="spellStart"/>
      <w:r>
        <w:rPr>
          <w:rStyle w:val="Policepardfaut1"/>
          <w:lang w:val="en-US"/>
        </w:rPr>
        <w:t>Hallegraeff</w:t>
      </w:r>
      <w:proofErr w:type="spellEnd"/>
      <w:r>
        <w:rPr>
          <w:rStyle w:val="Policepardfaut1"/>
          <w:lang w:val="en-US"/>
        </w:rPr>
        <w:t xml:space="preserve">, G.M., 2011. PHOTOSYNTHETIC PIGMENT AND GENETIC DIFFERENCES BETWEEN TWO SOUTHERN OCEAN MORPHOTYPES OF EMILIANIA HUXLEYI (HAPTOPHYTA)1: EMILIANIA HUXLEYI MORPHOTYPES. Journal of Phycology 47, 615–626. </w:t>
      </w:r>
      <w:hyperlink r:id="rId12" w:history="1">
        <w:r>
          <w:rPr>
            <w:rStyle w:val="Lienhypertexte1"/>
            <w:lang w:val="en-US"/>
          </w:rPr>
          <w:t>https://doi.org/10.1111/j.1529-8817.2011.00992.x</w:t>
        </w:r>
      </w:hyperlink>
    </w:p>
    <w:p w14:paraId="4429239A" w14:textId="77777777" w:rsidR="00B174F6" w:rsidRDefault="00B174F6">
      <w:pPr>
        <w:rPr>
          <w:lang w:val="en-US"/>
        </w:rPr>
      </w:pPr>
    </w:p>
    <w:p w14:paraId="79479DAA" w14:textId="77777777" w:rsidR="00B174F6" w:rsidRPr="00863734" w:rsidRDefault="00223BDF">
      <w:pPr>
        <w:pStyle w:val="Bibliographie1"/>
        <w:rPr>
          <w:lang w:val="en-US"/>
        </w:rPr>
      </w:pPr>
      <w:r>
        <w:rPr>
          <w:rStyle w:val="Policepardfaut1"/>
          <w:lang w:val="en-US"/>
        </w:rPr>
        <w:t xml:space="preserve">Cortese, G., </w:t>
      </w:r>
      <w:proofErr w:type="spellStart"/>
      <w:r>
        <w:rPr>
          <w:rStyle w:val="Policepardfaut1"/>
          <w:lang w:val="en-US"/>
        </w:rPr>
        <w:t>Gersonde</w:t>
      </w:r>
      <w:proofErr w:type="spellEnd"/>
      <w:r>
        <w:rPr>
          <w:rStyle w:val="Policepardfaut1"/>
          <w:lang w:val="en-US"/>
        </w:rPr>
        <w:t xml:space="preserve">, R., 2007. Morphometric variability in the diatom </w:t>
      </w:r>
      <w:proofErr w:type="spellStart"/>
      <w:r>
        <w:rPr>
          <w:rStyle w:val="Policepardfaut1"/>
          <w:lang w:val="en-US"/>
        </w:rPr>
        <w:t>Fragilariopsis</w:t>
      </w:r>
      <w:proofErr w:type="spellEnd"/>
      <w:r>
        <w:rPr>
          <w:rStyle w:val="Policepardfaut1"/>
          <w:lang w:val="en-US"/>
        </w:rPr>
        <w:t xml:space="preserve"> </w:t>
      </w:r>
      <w:proofErr w:type="spellStart"/>
      <w:r>
        <w:rPr>
          <w:rStyle w:val="Policepardfaut1"/>
          <w:lang w:val="en-US"/>
        </w:rPr>
        <w:t>kerguelensis</w:t>
      </w:r>
      <w:proofErr w:type="spellEnd"/>
      <w:r>
        <w:rPr>
          <w:rStyle w:val="Policepardfaut1"/>
          <w:lang w:val="en-US"/>
        </w:rPr>
        <w:t xml:space="preserve">: Implications for Southern Ocean paleoceanography. Earth and Planetary Science Letters 257, 526–544. </w:t>
      </w:r>
      <w:r w:rsidR="00F628F1">
        <w:fldChar w:fldCharType="begin"/>
      </w:r>
      <w:r w:rsidR="00F628F1" w:rsidRPr="00C82E75">
        <w:rPr>
          <w:lang w:val="en-US"/>
          <w:rPrChange w:id="230" w:author="Laurence" w:date="2020-09-01T15:33:00Z">
            <w:rPr/>
          </w:rPrChange>
        </w:rPr>
        <w:instrText xml:space="preserve"> HYPERLINK "https://doi.org/10.1016/j.epsl.2007.03.021" </w:instrText>
      </w:r>
      <w:r w:rsidR="00F628F1">
        <w:fldChar w:fldCharType="separate"/>
      </w:r>
      <w:r>
        <w:rPr>
          <w:rStyle w:val="Lienhypertexte1"/>
          <w:lang w:val="en-US"/>
        </w:rPr>
        <w:t>https://doi.org/10.1016/j.epsl.2007.03.021</w:t>
      </w:r>
      <w:r w:rsidR="00F628F1">
        <w:rPr>
          <w:rStyle w:val="Lienhypertexte1"/>
          <w:lang w:val="en-US"/>
        </w:rPr>
        <w:fldChar w:fldCharType="end"/>
      </w:r>
    </w:p>
    <w:p w14:paraId="4B7870FA" w14:textId="77777777" w:rsidR="00B174F6" w:rsidRDefault="00B174F6">
      <w:pPr>
        <w:rPr>
          <w:lang w:val="en-US"/>
        </w:rPr>
      </w:pPr>
    </w:p>
    <w:p w14:paraId="66930826" w14:textId="77777777" w:rsidR="00B174F6" w:rsidRPr="00863734" w:rsidRDefault="00223BDF">
      <w:pPr>
        <w:pStyle w:val="Bibliographie1"/>
        <w:rPr>
          <w:lang w:val="en-US"/>
        </w:rPr>
      </w:pPr>
      <w:r>
        <w:rPr>
          <w:rStyle w:val="Policepardfaut1"/>
          <w:lang w:val="en-US"/>
        </w:rPr>
        <w:t xml:space="preserve">Cosgrove, J., </w:t>
      </w:r>
      <w:proofErr w:type="spellStart"/>
      <w:r>
        <w:rPr>
          <w:rStyle w:val="Policepardfaut1"/>
          <w:lang w:val="en-US"/>
        </w:rPr>
        <w:t>Borowitzka</w:t>
      </w:r>
      <w:proofErr w:type="spellEnd"/>
      <w:r>
        <w:rPr>
          <w:rStyle w:val="Policepardfaut1"/>
          <w:lang w:val="en-US"/>
        </w:rPr>
        <w:t xml:space="preserve">, M.A., 2010. Chlorophyll Fluorescence Terminology: An Introduction, in: </w:t>
      </w:r>
      <w:proofErr w:type="spellStart"/>
      <w:r>
        <w:rPr>
          <w:rStyle w:val="Policepardfaut1"/>
          <w:lang w:val="en-US"/>
        </w:rPr>
        <w:t>Suggett</w:t>
      </w:r>
      <w:proofErr w:type="spellEnd"/>
      <w:r>
        <w:rPr>
          <w:rStyle w:val="Policepardfaut1"/>
          <w:lang w:val="en-US"/>
        </w:rPr>
        <w:t xml:space="preserve">, D.J., </w:t>
      </w:r>
      <w:proofErr w:type="spellStart"/>
      <w:r>
        <w:rPr>
          <w:rStyle w:val="Policepardfaut1"/>
          <w:lang w:val="en-US"/>
        </w:rPr>
        <w:t>Prášil</w:t>
      </w:r>
      <w:proofErr w:type="spellEnd"/>
      <w:r>
        <w:rPr>
          <w:rStyle w:val="Policepardfaut1"/>
          <w:lang w:val="en-US"/>
        </w:rPr>
        <w:t xml:space="preserve">, O., </w:t>
      </w:r>
      <w:proofErr w:type="spellStart"/>
      <w:r>
        <w:rPr>
          <w:rStyle w:val="Policepardfaut1"/>
          <w:lang w:val="en-US"/>
        </w:rPr>
        <w:t>Borowitzka</w:t>
      </w:r>
      <w:proofErr w:type="spellEnd"/>
      <w:r>
        <w:rPr>
          <w:rStyle w:val="Policepardfaut1"/>
          <w:lang w:val="en-US"/>
        </w:rPr>
        <w:t xml:space="preserve">, M.A. (Eds.), Chlorophyll a Fluorescence in Aquatic Sciences: Methods and Applications. Springer Netherlands, Dordrecht, pp. 1–17. </w:t>
      </w:r>
      <w:hyperlink r:id="rId13" w:history="1">
        <w:r>
          <w:rPr>
            <w:rStyle w:val="Lienhypertexte1"/>
            <w:lang w:val="en-US"/>
          </w:rPr>
          <w:t>https://doi.org/10.1007/978-90-481-9268-7_1</w:t>
        </w:r>
      </w:hyperlink>
    </w:p>
    <w:p w14:paraId="31AC9823" w14:textId="77777777" w:rsidR="00B174F6" w:rsidRDefault="00B174F6">
      <w:pPr>
        <w:rPr>
          <w:lang w:val="en-US"/>
        </w:rPr>
      </w:pPr>
    </w:p>
    <w:p w14:paraId="455533A2" w14:textId="77777777" w:rsidR="00B174F6" w:rsidRDefault="00223BDF">
      <w:pPr>
        <w:pStyle w:val="Bibliographie1"/>
      </w:pPr>
      <w:proofErr w:type="spellStart"/>
      <w:r>
        <w:rPr>
          <w:rStyle w:val="Policepardfaut1"/>
          <w:lang w:val="en-US"/>
        </w:rPr>
        <w:t>Crombet</w:t>
      </w:r>
      <w:proofErr w:type="spellEnd"/>
      <w:r>
        <w:rPr>
          <w:rStyle w:val="Policepardfaut1"/>
          <w:lang w:val="en-US"/>
        </w:rPr>
        <w:t xml:space="preserve">, Y., Leblanc, K., </w:t>
      </w:r>
      <w:proofErr w:type="spellStart"/>
      <w:r>
        <w:rPr>
          <w:rStyle w:val="Policepardfaut1"/>
          <w:lang w:val="en-US"/>
        </w:rPr>
        <w:t>Quéguiner</w:t>
      </w:r>
      <w:proofErr w:type="spellEnd"/>
      <w:r>
        <w:rPr>
          <w:rStyle w:val="Policepardfaut1"/>
          <w:lang w:val="en-US"/>
        </w:rPr>
        <w:t xml:space="preserve">, B., </w:t>
      </w:r>
      <w:proofErr w:type="spellStart"/>
      <w:r>
        <w:rPr>
          <w:rStyle w:val="Policepardfaut1"/>
          <w:lang w:val="en-US"/>
        </w:rPr>
        <w:t>Moutin</w:t>
      </w:r>
      <w:proofErr w:type="spellEnd"/>
      <w:r>
        <w:rPr>
          <w:rStyle w:val="Policepardfaut1"/>
          <w:lang w:val="en-US"/>
        </w:rPr>
        <w:t xml:space="preserve">, T., </w:t>
      </w:r>
      <w:proofErr w:type="spellStart"/>
      <w:r>
        <w:rPr>
          <w:rStyle w:val="Policepardfaut1"/>
          <w:lang w:val="en-US"/>
        </w:rPr>
        <w:t>Rimmelin</w:t>
      </w:r>
      <w:proofErr w:type="spellEnd"/>
      <w:r>
        <w:rPr>
          <w:rStyle w:val="Policepardfaut1"/>
          <w:lang w:val="en-US"/>
        </w:rPr>
        <w:t xml:space="preserve">, P., Ras, J., </w:t>
      </w:r>
      <w:proofErr w:type="spellStart"/>
      <w:r>
        <w:rPr>
          <w:rStyle w:val="Policepardfaut1"/>
          <w:lang w:val="en-US"/>
        </w:rPr>
        <w:t>Claustre</w:t>
      </w:r>
      <w:proofErr w:type="spellEnd"/>
      <w:r>
        <w:rPr>
          <w:rStyle w:val="Policepardfaut1"/>
          <w:lang w:val="en-US"/>
        </w:rPr>
        <w:t xml:space="preserve">, H., </w:t>
      </w:r>
      <w:proofErr w:type="spellStart"/>
      <w:r>
        <w:rPr>
          <w:rStyle w:val="Policepardfaut1"/>
          <w:lang w:val="en-US"/>
        </w:rPr>
        <w:t>Leblond</w:t>
      </w:r>
      <w:proofErr w:type="spellEnd"/>
      <w:r>
        <w:rPr>
          <w:rStyle w:val="Policepardfaut1"/>
          <w:lang w:val="en-US"/>
        </w:rPr>
        <w:t xml:space="preserve">, N., Oriol, L., </w:t>
      </w:r>
      <w:proofErr w:type="spellStart"/>
      <w:r>
        <w:rPr>
          <w:rStyle w:val="Policepardfaut1"/>
          <w:lang w:val="en-US"/>
        </w:rPr>
        <w:t>Pujo</w:t>
      </w:r>
      <w:proofErr w:type="spellEnd"/>
      <w:r>
        <w:rPr>
          <w:rStyle w:val="Policepardfaut1"/>
          <w:lang w:val="en-US"/>
        </w:rPr>
        <w:t xml:space="preserve">-Pay, M., 2011. Deep silicon maxima in the stratified oligotrophic Mediterranean Sea. Biogeosciences 8, 459–475. </w:t>
      </w:r>
      <w:r w:rsidR="00F628F1">
        <w:fldChar w:fldCharType="begin"/>
      </w:r>
      <w:r w:rsidR="00F628F1" w:rsidRPr="00C82E75">
        <w:rPr>
          <w:lang w:val="en-US"/>
          <w:rPrChange w:id="231" w:author="Laurence" w:date="2020-09-01T15:33:00Z">
            <w:rPr/>
          </w:rPrChange>
        </w:rPr>
        <w:instrText xml:space="preserve"> HYPERLINK "https://doi.org/10.5194/bg-8-459-2011" </w:instrText>
      </w:r>
      <w:r w:rsidR="00F628F1">
        <w:fldChar w:fldCharType="separate"/>
      </w:r>
      <w:r>
        <w:rPr>
          <w:rStyle w:val="Lienhypertexte1"/>
        </w:rPr>
        <w:t>https://doi.org/10.5194/bg-8-459-2011</w:t>
      </w:r>
      <w:r w:rsidR="00F628F1">
        <w:rPr>
          <w:rStyle w:val="Lienhypertexte1"/>
        </w:rPr>
        <w:fldChar w:fldCharType="end"/>
      </w:r>
    </w:p>
    <w:p w14:paraId="70AA9B2D" w14:textId="77777777" w:rsidR="00B174F6" w:rsidRDefault="00B174F6"/>
    <w:p w14:paraId="5C0FF892" w14:textId="77777777" w:rsidR="00B174F6" w:rsidRPr="00863734" w:rsidRDefault="00223BDF">
      <w:pPr>
        <w:pStyle w:val="Bibliographie1"/>
        <w:rPr>
          <w:lang w:val="en-US"/>
        </w:rPr>
      </w:pPr>
      <w:proofErr w:type="spellStart"/>
      <w:r>
        <w:t>Dimier</w:t>
      </w:r>
      <w:proofErr w:type="spellEnd"/>
      <w:r>
        <w:t xml:space="preserve">, </w:t>
      </w:r>
      <w:proofErr w:type="spellStart"/>
      <w:r>
        <w:t>Cé</w:t>
      </w:r>
      <w:proofErr w:type="spellEnd"/>
      <w:r>
        <w:t xml:space="preserve">., Brunet, C., </w:t>
      </w:r>
      <w:proofErr w:type="spellStart"/>
      <w:r>
        <w:t>Geider</w:t>
      </w:r>
      <w:proofErr w:type="spellEnd"/>
      <w:r>
        <w:t xml:space="preserve">, R., Raven, J., 2009. </w:t>
      </w:r>
      <w:r>
        <w:rPr>
          <w:rStyle w:val="Policepardfaut1"/>
          <w:lang w:val="en-US"/>
        </w:rPr>
        <w:t xml:space="preserve">Growth and </w:t>
      </w:r>
      <w:proofErr w:type="spellStart"/>
      <w:r>
        <w:rPr>
          <w:rStyle w:val="Policepardfaut1"/>
          <w:lang w:val="en-US"/>
        </w:rPr>
        <w:t>photoregulation</w:t>
      </w:r>
      <w:proofErr w:type="spellEnd"/>
      <w:r>
        <w:rPr>
          <w:rStyle w:val="Policepardfaut1"/>
          <w:lang w:val="en-US"/>
        </w:rPr>
        <w:t xml:space="preserve"> dynamics of the picoeukaryote </w:t>
      </w:r>
      <w:proofErr w:type="spellStart"/>
      <w:r>
        <w:rPr>
          <w:rStyle w:val="Policepardfaut1"/>
          <w:lang w:val="en-US"/>
        </w:rPr>
        <w:t>Pelagomonas</w:t>
      </w:r>
      <w:proofErr w:type="spellEnd"/>
      <w:r>
        <w:rPr>
          <w:rStyle w:val="Policepardfaut1"/>
          <w:lang w:val="en-US"/>
        </w:rPr>
        <w:t xml:space="preserve"> </w:t>
      </w:r>
      <w:proofErr w:type="spellStart"/>
      <w:r>
        <w:rPr>
          <w:rStyle w:val="Policepardfaut1"/>
          <w:lang w:val="en-US"/>
        </w:rPr>
        <w:t>calceolata</w:t>
      </w:r>
      <w:proofErr w:type="spellEnd"/>
      <w:r>
        <w:rPr>
          <w:rStyle w:val="Policepardfaut1"/>
          <w:lang w:val="en-US"/>
        </w:rPr>
        <w:t xml:space="preserve"> in fluctuating light. Limnology and Oceanography 54, 823–836. </w:t>
      </w:r>
      <w:hyperlink r:id="rId14" w:history="1">
        <w:r>
          <w:rPr>
            <w:rStyle w:val="Lienhypertexte1"/>
            <w:lang w:val="en-US"/>
          </w:rPr>
          <w:t>https://doi.org/10.4319/lo.2009.54.3.0823</w:t>
        </w:r>
      </w:hyperlink>
    </w:p>
    <w:p w14:paraId="6BBFD02E" w14:textId="77777777" w:rsidR="00B174F6" w:rsidRDefault="00B174F6">
      <w:pPr>
        <w:rPr>
          <w:lang w:val="en-US"/>
        </w:rPr>
      </w:pPr>
    </w:p>
    <w:p w14:paraId="38A25811" w14:textId="77777777" w:rsidR="00B174F6" w:rsidRPr="00863734" w:rsidRDefault="00223BDF">
      <w:pPr>
        <w:pStyle w:val="Bibliographie1"/>
        <w:rPr>
          <w:lang w:val="en-US"/>
        </w:rPr>
      </w:pPr>
      <w:proofErr w:type="spellStart"/>
      <w:r>
        <w:rPr>
          <w:rStyle w:val="Policepardfaut1"/>
          <w:lang w:val="en-US"/>
        </w:rPr>
        <w:t>Flombaum</w:t>
      </w:r>
      <w:proofErr w:type="spellEnd"/>
      <w:r>
        <w:rPr>
          <w:rStyle w:val="Policepardfaut1"/>
          <w:lang w:val="en-US"/>
        </w:rPr>
        <w:t xml:space="preserve">, P., Gallegos, J.L., Gordillo, R.A., Rincon, J., </w:t>
      </w:r>
      <w:proofErr w:type="spellStart"/>
      <w:r>
        <w:rPr>
          <w:rStyle w:val="Policepardfaut1"/>
          <w:lang w:val="en-US"/>
        </w:rPr>
        <w:t>Zabala</w:t>
      </w:r>
      <w:proofErr w:type="spellEnd"/>
      <w:r>
        <w:rPr>
          <w:rStyle w:val="Policepardfaut1"/>
          <w:lang w:val="en-US"/>
        </w:rPr>
        <w:t xml:space="preserve">, L.L., Jiao, N., Karl, D.M., Li, W.K.W., Lomas, M.W., </w:t>
      </w:r>
      <w:proofErr w:type="spellStart"/>
      <w:r>
        <w:rPr>
          <w:rStyle w:val="Policepardfaut1"/>
          <w:lang w:val="en-US"/>
        </w:rPr>
        <w:t>Veneziano</w:t>
      </w:r>
      <w:proofErr w:type="spellEnd"/>
      <w:r>
        <w:rPr>
          <w:rStyle w:val="Policepardfaut1"/>
          <w:lang w:val="en-US"/>
        </w:rPr>
        <w:t xml:space="preserve">, D., Vera, C.S., </w:t>
      </w:r>
      <w:proofErr w:type="spellStart"/>
      <w:r>
        <w:rPr>
          <w:rStyle w:val="Policepardfaut1"/>
          <w:lang w:val="en-US"/>
        </w:rPr>
        <w:t>Vrugt</w:t>
      </w:r>
      <w:proofErr w:type="spellEnd"/>
      <w:r>
        <w:rPr>
          <w:rStyle w:val="Policepardfaut1"/>
          <w:lang w:val="en-US"/>
        </w:rPr>
        <w:t xml:space="preserve">, J.A., </w:t>
      </w:r>
      <w:proofErr w:type="spellStart"/>
      <w:r>
        <w:rPr>
          <w:rStyle w:val="Policepardfaut1"/>
          <w:lang w:val="en-US"/>
        </w:rPr>
        <w:t>Martiny</w:t>
      </w:r>
      <w:proofErr w:type="spellEnd"/>
      <w:r>
        <w:rPr>
          <w:rStyle w:val="Policepardfaut1"/>
          <w:lang w:val="en-US"/>
        </w:rPr>
        <w:t xml:space="preserve">, A.C., 2013. Present and future global distributions of the marine Cyanobacteria Prochlorococcus and Synechococcus. Proceedings of the National Academy of Sciences 110, 9824–9829. </w:t>
      </w:r>
      <w:r w:rsidR="00F628F1">
        <w:fldChar w:fldCharType="begin"/>
      </w:r>
      <w:r w:rsidR="00F628F1" w:rsidRPr="00C82E75">
        <w:rPr>
          <w:lang w:val="en-US"/>
          <w:rPrChange w:id="232" w:author="Laurence" w:date="2020-09-01T15:33:00Z">
            <w:rPr/>
          </w:rPrChange>
        </w:rPr>
        <w:instrText xml:space="preserve"> HYPERLINK "https://doi.org/10.1073/pnas.1307701110" </w:instrText>
      </w:r>
      <w:r w:rsidR="00F628F1">
        <w:fldChar w:fldCharType="separate"/>
      </w:r>
      <w:r>
        <w:rPr>
          <w:rStyle w:val="Lienhypertexte1"/>
          <w:lang w:val="en-US"/>
        </w:rPr>
        <w:t>https://doi.org/10.1073/pnas.1307701110</w:t>
      </w:r>
      <w:r w:rsidR="00F628F1">
        <w:rPr>
          <w:rStyle w:val="Lienhypertexte1"/>
          <w:lang w:val="en-US"/>
        </w:rPr>
        <w:fldChar w:fldCharType="end"/>
      </w:r>
    </w:p>
    <w:p w14:paraId="4719589F" w14:textId="77777777" w:rsidR="00B174F6" w:rsidRDefault="00B174F6">
      <w:pPr>
        <w:rPr>
          <w:lang w:val="en-US"/>
        </w:rPr>
      </w:pPr>
    </w:p>
    <w:bookmarkEnd w:id="229"/>
    <w:p w14:paraId="32699A70" w14:textId="77777777" w:rsidR="00B174F6" w:rsidRDefault="00B174F6">
      <w:pPr>
        <w:pStyle w:val="Bibliographie1"/>
        <w:rPr>
          <w:lang w:val="en-US"/>
        </w:rPr>
      </w:pPr>
    </w:p>
    <w:p w14:paraId="185689E4" w14:textId="77777777" w:rsidR="00B174F6" w:rsidRPr="00863734" w:rsidRDefault="00223BDF">
      <w:pPr>
        <w:pStyle w:val="Bibliography1"/>
        <w:rPr>
          <w:lang w:val="en-US"/>
        </w:rPr>
      </w:pPr>
      <w:proofErr w:type="spellStart"/>
      <w:r>
        <w:rPr>
          <w:rStyle w:val="Policepardfaut1"/>
          <w:lang w:val="en-US"/>
        </w:rPr>
        <w:t>Lasbleiz</w:t>
      </w:r>
      <w:proofErr w:type="spellEnd"/>
      <w:r>
        <w:rPr>
          <w:rStyle w:val="Policepardfaut1"/>
          <w:lang w:val="en-US"/>
        </w:rPr>
        <w:t xml:space="preserve">, M., Leblanc, K., Armand, L.K., </w:t>
      </w:r>
      <w:proofErr w:type="spellStart"/>
      <w:r>
        <w:rPr>
          <w:rStyle w:val="Policepardfaut1"/>
          <w:lang w:val="en-US"/>
        </w:rPr>
        <w:t>Christaki</w:t>
      </w:r>
      <w:proofErr w:type="spellEnd"/>
      <w:r>
        <w:rPr>
          <w:rStyle w:val="Policepardfaut1"/>
          <w:lang w:val="en-US"/>
        </w:rPr>
        <w:t xml:space="preserve">, U., Georges, C., </w:t>
      </w:r>
      <w:proofErr w:type="spellStart"/>
      <w:r>
        <w:rPr>
          <w:rStyle w:val="Policepardfaut1"/>
          <w:lang w:val="en-US"/>
        </w:rPr>
        <w:t>Obernosterer</w:t>
      </w:r>
      <w:proofErr w:type="spellEnd"/>
      <w:r>
        <w:rPr>
          <w:rStyle w:val="Policepardfaut1"/>
          <w:lang w:val="en-US"/>
        </w:rPr>
        <w:t xml:space="preserve">, I., </w:t>
      </w:r>
      <w:proofErr w:type="spellStart"/>
      <w:r>
        <w:rPr>
          <w:rStyle w:val="Policepardfaut1"/>
          <w:lang w:val="en-US"/>
        </w:rPr>
        <w:t>Quéguiner</w:t>
      </w:r>
      <w:proofErr w:type="spellEnd"/>
      <w:r>
        <w:rPr>
          <w:rStyle w:val="Policepardfaut1"/>
          <w:lang w:val="en-US"/>
        </w:rPr>
        <w:t xml:space="preserve">, B., 2016. Composition of diatom communities and their contribution to plankton biomass in the naturally iron-fertilized region of Kerguelen in the Southern Ocean. FEMS Microbiology Ecology 92, fiw171. </w:t>
      </w:r>
      <w:hyperlink r:id="rId15" w:history="1">
        <w:r>
          <w:rPr>
            <w:rStyle w:val="Lienhypertexte1"/>
            <w:lang w:val="en-US"/>
          </w:rPr>
          <w:t>https://doi.org/10.1093/femsec/fiw171</w:t>
        </w:r>
      </w:hyperlink>
    </w:p>
    <w:p w14:paraId="4AF4A314" w14:textId="77777777" w:rsidR="00B174F6" w:rsidRDefault="00B174F6">
      <w:pPr>
        <w:pStyle w:val="Bibliography1"/>
        <w:rPr>
          <w:lang w:val="en-US"/>
        </w:rPr>
      </w:pPr>
    </w:p>
    <w:p w14:paraId="26211966" w14:textId="77777777" w:rsidR="00B174F6" w:rsidRDefault="00223BDF">
      <w:pPr>
        <w:pStyle w:val="Bibliography1"/>
      </w:pPr>
      <w:r>
        <w:rPr>
          <w:rStyle w:val="Policepardfaut1"/>
          <w:lang w:val="en-US"/>
        </w:rPr>
        <w:t xml:space="preserve">Leblanc, K., </w:t>
      </w:r>
      <w:proofErr w:type="spellStart"/>
      <w:r>
        <w:rPr>
          <w:rStyle w:val="Policepardfaut1"/>
          <w:lang w:val="en-US"/>
        </w:rPr>
        <w:t>Quéguiner</w:t>
      </w:r>
      <w:proofErr w:type="spellEnd"/>
      <w:r>
        <w:rPr>
          <w:rStyle w:val="Policepardfaut1"/>
          <w:lang w:val="en-US"/>
        </w:rPr>
        <w:t xml:space="preserve">, B., Diaz, F., Cornet, V., Michel-Rodriguez, M., </w:t>
      </w:r>
      <w:proofErr w:type="spellStart"/>
      <w:r>
        <w:rPr>
          <w:rStyle w:val="Policepardfaut1"/>
          <w:lang w:val="en-US"/>
        </w:rPr>
        <w:t>Durrieu</w:t>
      </w:r>
      <w:proofErr w:type="spellEnd"/>
      <w:r>
        <w:rPr>
          <w:rStyle w:val="Policepardfaut1"/>
          <w:lang w:val="en-US"/>
        </w:rPr>
        <w:t xml:space="preserve"> de </w:t>
      </w:r>
      <w:proofErr w:type="spellStart"/>
      <w:r>
        <w:rPr>
          <w:rStyle w:val="Policepardfaut1"/>
          <w:lang w:val="en-US"/>
        </w:rPr>
        <w:t>Madron</w:t>
      </w:r>
      <w:proofErr w:type="spellEnd"/>
      <w:r>
        <w:rPr>
          <w:rStyle w:val="Policepardfaut1"/>
          <w:lang w:val="en-US"/>
        </w:rPr>
        <w:t xml:space="preserve">, X., Bowler, C., Malviya, S., Thyssen, M., </w:t>
      </w:r>
      <w:proofErr w:type="spellStart"/>
      <w:r>
        <w:rPr>
          <w:rStyle w:val="Policepardfaut1"/>
          <w:lang w:val="en-US"/>
        </w:rPr>
        <w:t>Grégori</w:t>
      </w:r>
      <w:proofErr w:type="spellEnd"/>
      <w:r>
        <w:rPr>
          <w:rStyle w:val="Policepardfaut1"/>
          <w:lang w:val="en-US"/>
        </w:rPr>
        <w:t xml:space="preserve">, G., </w:t>
      </w:r>
      <w:proofErr w:type="spellStart"/>
      <w:r>
        <w:rPr>
          <w:rStyle w:val="Policepardfaut1"/>
          <w:lang w:val="en-US"/>
        </w:rPr>
        <w:t>Rembauville</w:t>
      </w:r>
      <w:proofErr w:type="spellEnd"/>
      <w:r>
        <w:rPr>
          <w:rStyle w:val="Policepardfaut1"/>
          <w:lang w:val="en-US"/>
        </w:rPr>
        <w:t xml:space="preserve">, M., Grosso, O., </w:t>
      </w:r>
      <w:proofErr w:type="spellStart"/>
      <w:r>
        <w:rPr>
          <w:rStyle w:val="Policepardfaut1"/>
          <w:lang w:val="en-US"/>
        </w:rPr>
        <w:t>Poulain</w:t>
      </w:r>
      <w:proofErr w:type="spellEnd"/>
      <w:r>
        <w:rPr>
          <w:rStyle w:val="Policepardfaut1"/>
          <w:lang w:val="en-US"/>
        </w:rPr>
        <w:t xml:space="preserve">, J., de Vargas, C., </w:t>
      </w:r>
      <w:proofErr w:type="spellStart"/>
      <w:r>
        <w:rPr>
          <w:rStyle w:val="Policepardfaut1"/>
          <w:lang w:val="en-US"/>
        </w:rPr>
        <w:t>Pujo</w:t>
      </w:r>
      <w:proofErr w:type="spellEnd"/>
      <w:r>
        <w:rPr>
          <w:rStyle w:val="Policepardfaut1"/>
          <w:lang w:val="en-US"/>
        </w:rPr>
        <w:t xml:space="preserve">-Pay, M., Conan, P., 2018. Nanoplanktonic diatoms are globally overlooked but play a role in spring blooms and carbon export. </w:t>
      </w:r>
      <w:r>
        <w:t xml:space="preserve">Nat Commun 9, 953. </w:t>
      </w:r>
      <w:hyperlink r:id="rId16" w:history="1">
        <w:r>
          <w:rPr>
            <w:rStyle w:val="Lienhypertexte1"/>
          </w:rPr>
          <w:t>https://doi.org/10.1038/s41467-018-03376-9</w:t>
        </w:r>
      </w:hyperlink>
    </w:p>
    <w:p w14:paraId="5ED81D71" w14:textId="77777777" w:rsidR="00B174F6" w:rsidRDefault="00B174F6">
      <w:pPr>
        <w:pStyle w:val="Bibliography1"/>
      </w:pPr>
    </w:p>
    <w:p w14:paraId="23EE6B84" w14:textId="77777777" w:rsidR="00B174F6" w:rsidRPr="00863734" w:rsidRDefault="00223BDF">
      <w:pPr>
        <w:pStyle w:val="Bibliography1"/>
        <w:rPr>
          <w:lang w:val="en-US"/>
        </w:rPr>
      </w:pPr>
      <w:r>
        <w:t xml:space="preserve">Marty, J.-C., </w:t>
      </w:r>
      <w:proofErr w:type="spellStart"/>
      <w:r>
        <w:t>Chiavérini</w:t>
      </w:r>
      <w:proofErr w:type="spellEnd"/>
      <w:r>
        <w:t xml:space="preserve">, J., Pizay, M.-D., Avril, B., 2002. </w:t>
      </w:r>
      <w:r>
        <w:rPr>
          <w:rStyle w:val="Policepardfaut1"/>
          <w:lang w:val="en-US"/>
        </w:rPr>
        <w:t xml:space="preserve">Seasonal and interannual dynamics of nutrients and phytoplankton pigments in the western Mediterranean Sea at the DYFAMED time-series station (1991–1999). Deep Sea Research Part II: Topical Studies in Oceanography 49, 1965–1985. </w:t>
      </w:r>
      <w:r w:rsidR="00F628F1">
        <w:fldChar w:fldCharType="begin"/>
      </w:r>
      <w:r w:rsidR="00F628F1" w:rsidRPr="00C82E75">
        <w:rPr>
          <w:lang w:val="en-US"/>
          <w:rPrChange w:id="233" w:author="Laurence" w:date="2020-09-01T15:34:00Z">
            <w:rPr/>
          </w:rPrChange>
        </w:rPr>
        <w:instrText xml:space="preserve"> HYPERLINK "https://doi.org/10.1</w:instrText>
      </w:r>
      <w:r w:rsidR="00F628F1" w:rsidRPr="00C82E75">
        <w:rPr>
          <w:lang w:val="en-US"/>
          <w:rPrChange w:id="234" w:author="Laurence" w:date="2020-09-01T15:34:00Z">
            <w:rPr/>
          </w:rPrChange>
        </w:rPr>
        <w:instrText xml:space="preserve">016/S0967-0645(02)00022-X" </w:instrText>
      </w:r>
      <w:r w:rsidR="00F628F1">
        <w:fldChar w:fldCharType="separate"/>
      </w:r>
      <w:r>
        <w:rPr>
          <w:rStyle w:val="Lienhypertexte1"/>
          <w:lang w:val="en-US"/>
        </w:rPr>
        <w:t>https://doi.org/10.1016/S0967-0645(02)00022-X</w:t>
      </w:r>
      <w:r w:rsidR="00F628F1">
        <w:rPr>
          <w:rStyle w:val="Lienhypertexte1"/>
          <w:lang w:val="en-US"/>
        </w:rPr>
        <w:fldChar w:fldCharType="end"/>
      </w:r>
    </w:p>
    <w:p w14:paraId="0C9F7D46" w14:textId="77777777" w:rsidR="00B174F6" w:rsidRDefault="00B174F6">
      <w:pPr>
        <w:pStyle w:val="Bibliography1"/>
        <w:rPr>
          <w:lang w:val="en-US"/>
        </w:rPr>
      </w:pPr>
    </w:p>
    <w:p w14:paraId="5D95A37F" w14:textId="77777777" w:rsidR="00B174F6" w:rsidRDefault="00B174F6">
      <w:pPr>
        <w:pStyle w:val="Bibliography1"/>
        <w:rPr>
          <w:lang w:val="en-US"/>
        </w:rPr>
      </w:pPr>
    </w:p>
    <w:p w14:paraId="50AE1A66" w14:textId="77777777" w:rsidR="00B174F6" w:rsidRDefault="00223BDF">
      <w:pPr>
        <w:pStyle w:val="Bibliographie1"/>
        <w:rPr>
          <w:lang w:val="en-US"/>
        </w:rPr>
      </w:pPr>
      <w:r>
        <w:rPr>
          <w:lang w:val="en-US"/>
        </w:rPr>
        <w:t xml:space="preserve">Marty, J.-C., Garcia, N., </w:t>
      </w:r>
      <w:proofErr w:type="spellStart"/>
      <w:r>
        <w:rPr>
          <w:lang w:val="en-US"/>
        </w:rPr>
        <w:t>Raimbault</w:t>
      </w:r>
      <w:proofErr w:type="spellEnd"/>
      <w:r>
        <w:rPr>
          <w:lang w:val="en-US"/>
        </w:rPr>
        <w:t>, P., 2008. Phytoplankton dynamics and primary production under late summer conditions in the NW Mediterranean Sea. Deep Sea Research Part I: Oceanographic Research Papers 55, 1131–1149. https://doi.org/10.1016/j.dsr.2008.05.001</w:t>
      </w:r>
    </w:p>
    <w:p w14:paraId="42379E09" w14:textId="77777777" w:rsidR="00B174F6" w:rsidRDefault="00B174F6">
      <w:pPr>
        <w:pStyle w:val="Bibliography1"/>
        <w:rPr>
          <w:lang w:val="en-US"/>
        </w:rPr>
      </w:pPr>
    </w:p>
    <w:p w14:paraId="6AB69715" w14:textId="77777777" w:rsidR="00B174F6" w:rsidRDefault="00B174F6">
      <w:pPr>
        <w:pStyle w:val="Bibliography1"/>
        <w:rPr>
          <w:lang w:val="en-US"/>
        </w:rPr>
      </w:pPr>
    </w:p>
    <w:p w14:paraId="79CEFC55" w14:textId="77777777" w:rsidR="00B174F6" w:rsidRPr="00863734" w:rsidRDefault="00223BDF">
      <w:pPr>
        <w:pStyle w:val="Bibliography1"/>
        <w:rPr>
          <w:lang w:val="en-US"/>
        </w:rPr>
      </w:pPr>
      <w:r>
        <w:rPr>
          <w:rStyle w:val="Policepardfaut1"/>
          <w:lang w:val="en-US"/>
        </w:rPr>
        <w:t xml:space="preserve">Moore, L., </w:t>
      </w:r>
      <w:proofErr w:type="spellStart"/>
      <w:r>
        <w:rPr>
          <w:rStyle w:val="Policepardfaut1"/>
          <w:lang w:val="en-US"/>
        </w:rPr>
        <w:t>Goericke</w:t>
      </w:r>
      <w:proofErr w:type="spellEnd"/>
      <w:r>
        <w:rPr>
          <w:rStyle w:val="Policepardfaut1"/>
          <w:lang w:val="en-US"/>
        </w:rPr>
        <w:t xml:space="preserve">, R., Chisholm, S., 1995. Comparative physiology of Synechococcus and Prochlorococcus: influence of light and temperature on growth, pigments, fluorescence and absorptive properties. Mar. Ecol. Prog. Ser. 116, 259–275. </w:t>
      </w:r>
      <w:r w:rsidR="00F628F1">
        <w:fldChar w:fldCharType="begin"/>
      </w:r>
      <w:r w:rsidR="00F628F1" w:rsidRPr="00C82E75">
        <w:rPr>
          <w:lang w:val="en-US"/>
          <w:rPrChange w:id="235" w:author="Laurence" w:date="2020-09-01T15:34:00Z">
            <w:rPr/>
          </w:rPrChange>
        </w:rPr>
        <w:instrText xml:space="preserve"> HYPERLINK "https://doi.org/10.3354/meps116259" </w:instrText>
      </w:r>
      <w:r w:rsidR="00F628F1">
        <w:fldChar w:fldCharType="separate"/>
      </w:r>
      <w:r>
        <w:rPr>
          <w:rStyle w:val="Lienhypertexte1"/>
          <w:lang w:val="en-US"/>
        </w:rPr>
        <w:t>https://doi.org/10.3354/meps116259</w:t>
      </w:r>
      <w:r w:rsidR="00F628F1">
        <w:rPr>
          <w:rStyle w:val="Lienhypertexte1"/>
          <w:lang w:val="en-US"/>
        </w:rPr>
        <w:fldChar w:fldCharType="end"/>
      </w:r>
    </w:p>
    <w:p w14:paraId="14B344D0" w14:textId="77777777" w:rsidR="00B174F6" w:rsidRDefault="00B174F6">
      <w:pPr>
        <w:pStyle w:val="Bibliography1"/>
        <w:rPr>
          <w:lang w:val="en-US"/>
        </w:rPr>
      </w:pPr>
    </w:p>
    <w:p w14:paraId="3C63A3D3" w14:textId="77777777" w:rsidR="00B174F6" w:rsidRPr="00863734" w:rsidRDefault="00223BDF">
      <w:pPr>
        <w:pStyle w:val="Bibliography1"/>
        <w:rPr>
          <w:lang w:val="en-US"/>
        </w:rPr>
      </w:pPr>
      <w:proofErr w:type="spellStart"/>
      <w:r>
        <w:rPr>
          <w:rStyle w:val="Policepardfaut1"/>
          <w:lang w:val="en-US"/>
        </w:rPr>
        <w:t>Partensky</w:t>
      </w:r>
      <w:proofErr w:type="spellEnd"/>
      <w:r>
        <w:rPr>
          <w:rStyle w:val="Policepardfaut1"/>
          <w:lang w:val="en-US"/>
        </w:rPr>
        <w:t xml:space="preserve">, F., Hess, W.R., </w:t>
      </w:r>
      <w:proofErr w:type="spellStart"/>
      <w:r>
        <w:rPr>
          <w:rStyle w:val="Policepardfaut1"/>
          <w:lang w:val="en-US"/>
        </w:rPr>
        <w:t>Vaulot</w:t>
      </w:r>
      <w:proofErr w:type="spellEnd"/>
      <w:r>
        <w:rPr>
          <w:rStyle w:val="Policepardfaut1"/>
          <w:lang w:val="en-US"/>
        </w:rPr>
        <w:t xml:space="preserve">, D., 1999. Prochlorococcus, a Marine Photosynthetic Prokaryote of Global Significance. Microbiology and Molecular Biology Reviews 63, 106–127. </w:t>
      </w:r>
      <w:r w:rsidR="00F628F1">
        <w:fldChar w:fldCharType="begin"/>
      </w:r>
      <w:r w:rsidR="00F628F1" w:rsidRPr="00C82E75">
        <w:rPr>
          <w:lang w:val="en-US"/>
          <w:rPrChange w:id="236" w:author="Laurence" w:date="2020-09-01T15:34:00Z">
            <w:rPr/>
          </w:rPrChange>
        </w:rPr>
        <w:instrText xml:space="preserve"> HYPERLINK "https://doi.org/10.1128/MMBR.63.1.106-127.1999" </w:instrText>
      </w:r>
      <w:r w:rsidR="00F628F1">
        <w:fldChar w:fldCharType="separate"/>
      </w:r>
      <w:r>
        <w:rPr>
          <w:rStyle w:val="Lienhypertexte1"/>
          <w:lang w:val="en-US"/>
        </w:rPr>
        <w:t>https://doi.org/10.1128/MMBR.63.1.106-127.1999</w:t>
      </w:r>
      <w:r w:rsidR="00F628F1">
        <w:rPr>
          <w:rStyle w:val="Lienhypertexte1"/>
          <w:lang w:val="en-US"/>
        </w:rPr>
        <w:fldChar w:fldCharType="end"/>
      </w:r>
    </w:p>
    <w:p w14:paraId="55909B56" w14:textId="77777777" w:rsidR="00B174F6" w:rsidRDefault="00B174F6">
      <w:pPr>
        <w:pStyle w:val="Bibliography1"/>
        <w:rPr>
          <w:lang w:val="en-US"/>
        </w:rPr>
      </w:pPr>
    </w:p>
    <w:p w14:paraId="27A4093C" w14:textId="77777777" w:rsidR="00B174F6" w:rsidRDefault="00223BDF">
      <w:pPr>
        <w:pStyle w:val="Bibliography1"/>
        <w:rPr>
          <w:lang w:val="en-US"/>
        </w:rPr>
      </w:pPr>
      <w:r>
        <w:rPr>
          <w:lang w:val="en-US"/>
        </w:rPr>
        <w:t xml:space="preserve">Proctor, C.W., </w:t>
      </w:r>
      <w:proofErr w:type="spellStart"/>
      <w:r>
        <w:rPr>
          <w:lang w:val="en-US"/>
        </w:rPr>
        <w:t>Roesler</w:t>
      </w:r>
      <w:proofErr w:type="spellEnd"/>
      <w:r>
        <w:rPr>
          <w:lang w:val="en-US"/>
        </w:rPr>
        <w:t xml:space="preserve">, C.S., 2010. New insights on obtaining phytoplankton concentration and composition from in situ multispectral Chlorophyll fluorescence: In situ phytoplankton composition. </w:t>
      </w:r>
      <w:proofErr w:type="spellStart"/>
      <w:r>
        <w:rPr>
          <w:lang w:val="en-US"/>
        </w:rPr>
        <w:t>Limnol</w:t>
      </w:r>
      <w:proofErr w:type="spellEnd"/>
      <w:r>
        <w:rPr>
          <w:lang w:val="en-US"/>
        </w:rPr>
        <w:t xml:space="preserve">. </w:t>
      </w:r>
      <w:proofErr w:type="spellStart"/>
      <w:r>
        <w:rPr>
          <w:lang w:val="en-US"/>
        </w:rPr>
        <w:t>Oceanogr</w:t>
      </w:r>
      <w:proofErr w:type="spellEnd"/>
      <w:r>
        <w:rPr>
          <w:lang w:val="en-US"/>
        </w:rPr>
        <w:t>. Methods 8, 695–708. https://doi.org/10.4319/lom.2010.8.0695</w:t>
      </w:r>
    </w:p>
    <w:p w14:paraId="5B031837" w14:textId="77777777" w:rsidR="00B174F6" w:rsidRDefault="00B174F6">
      <w:pPr>
        <w:rPr>
          <w:rFonts w:cs="Mangal"/>
          <w:szCs w:val="21"/>
          <w:lang w:val="en-US"/>
        </w:rPr>
      </w:pPr>
    </w:p>
    <w:p w14:paraId="20C4D285" w14:textId="77777777" w:rsidR="00B174F6" w:rsidRDefault="00223BDF">
      <w:pPr>
        <w:pStyle w:val="Bibliographie1"/>
      </w:pPr>
      <w:r>
        <w:rPr>
          <w:rStyle w:val="Policepardfaut1"/>
          <w:lang w:val="en-US"/>
        </w:rPr>
        <w:t xml:space="preserve">van </w:t>
      </w:r>
      <w:proofErr w:type="spellStart"/>
      <w:r>
        <w:rPr>
          <w:rStyle w:val="Policepardfaut1"/>
          <w:lang w:val="en-US"/>
        </w:rPr>
        <w:t>Oijen</w:t>
      </w:r>
      <w:proofErr w:type="spellEnd"/>
      <w:r>
        <w:rPr>
          <w:rStyle w:val="Policepardfaut1"/>
          <w:lang w:val="en-US"/>
        </w:rPr>
        <w:t xml:space="preserve">, T., van </w:t>
      </w:r>
      <w:proofErr w:type="spellStart"/>
      <w:r>
        <w:rPr>
          <w:rStyle w:val="Policepardfaut1"/>
          <w:lang w:val="en-US"/>
        </w:rPr>
        <w:t>Leeuwe</w:t>
      </w:r>
      <w:proofErr w:type="spellEnd"/>
      <w:r>
        <w:rPr>
          <w:rStyle w:val="Policepardfaut1"/>
          <w:lang w:val="en-US"/>
        </w:rPr>
        <w:t xml:space="preserve">, M.A., </w:t>
      </w:r>
      <w:proofErr w:type="spellStart"/>
      <w:r>
        <w:rPr>
          <w:rStyle w:val="Policepardfaut1"/>
          <w:lang w:val="en-US"/>
        </w:rPr>
        <w:t>Gieskes</w:t>
      </w:r>
      <w:proofErr w:type="spellEnd"/>
      <w:r>
        <w:rPr>
          <w:rStyle w:val="Policepardfaut1"/>
          <w:lang w:val="en-US"/>
        </w:rPr>
        <w:t xml:space="preserve">, W.W., de </w:t>
      </w:r>
      <w:proofErr w:type="spellStart"/>
      <w:r>
        <w:rPr>
          <w:rStyle w:val="Policepardfaut1"/>
          <w:lang w:val="en-US"/>
        </w:rPr>
        <w:t>Baar</w:t>
      </w:r>
      <w:proofErr w:type="spellEnd"/>
      <w:r>
        <w:rPr>
          <w:rStyle w:val="Policepardfaut1"/>
          <w:lang w:val="en-US"/>
        </w:rPr>
        <w:t xml:space="preserve">, H.J., 2004. Effects of iron limitation on photosynthesis and carbohydrate metabolism in the Antarctic diatom </w:t>
      </w:r>
      <w:proofErr w:type="spellStart"/>
      <w:r>
        <w:rPr>
          <w:rStyle w:val="Policepardfaut1"/>
          <w:i/>
          <w:iCs/>
          <w:lang w:val="en-US"/>
        </w:rPr>
        <w:t>Chaetoceros</w:t>
      </w:r>
      <w:proofErr w:type="spellEnd"/>
      <w:r>
        <w:rPr>
          <w:rStyle w:val="Policepardfaut1"/>
          <w:i/>
          <w:iCs/>
          <w:lang w:val="en-US"/>
        </w:rPr>
        <w:t xml:space="preserve"> brevis</w:t>
      </w:r>
      <w:r>
        <w:rPr>
          <w:rStyle w:val="Policepardfaut1"/>
          <w:lang w:val="en-US"/>
        </w:rPr>
        <w:t xml:space="preserve"> (</w:t>
      </w:r>
      <w:proofErr w:type="spellStart"/>
      <w:r>
        <w:rPr>
          <w:rStyle w:val="Policepardfaut1"/>
          <w:lang w:val="en-US"/>
        </w:rPr>
        <w:t>Bacillariophyceae</w:t>
      </w:r>
      <w:proofErr w:type="spellEnd"/>
      <w:r>
        <w:rPr>
          <w:rStyle w:val="Policepardfaut1"/>
          <w:lang w:val="en-US"/>
        </w:rPr>
        <w:t xml:space="preserve">). </w:t>
      </w:r>
      <w:proofErr w:type="spellStart"/>
      <w:r>
        <w:t>European</w:t>
      </w:r>
      <w:proofErr w:type="spellEnd"/>
      <w:r>
        <w:t xml:space="preserve"> Journal of </w:t>
      </w:r>
      <w:proofErr w:type="spellStart"/>
      <w:r>
        <w:t>Phycology</w:t>
      </w:r>
      <w:proofErr w:type="spellEnd"/>
      <w:r>
        <w:t xml:space="preserve"> 39, 161–171. https://doi.org/10.1080/0967026042000202127</w:t>
      </w:r>
    </w:p>
    <w:p w14:paraId="39CCF84E" w14:textId="77777777" w:rsidR="006A4410" w:rsidRDefault="006A4410">
      <w:pPr>
        <w:rPr>
          <w:rFonts w:cs="Mangal"/>
          <w:szCs w:val="21"/>
        </w:rPr>
        <w:sectPr w:rsidR="006A4410">
          <w:type w:val="continuous"/>
          <w:pgSz w:w="12240" w:h="15840"/>
          <w:pgMar w:top="1134" w:right="1134" w:bottom="720" w:left="1134" w:header="720" w:footer="720" w:gutter="0"/>
          <w:cols w:space="0"/>
        </w:sectPr>
      </w:pPr>
    </w:p>
    <w:p w14:paraId="075EA6D3" w14:textId="77777777" w:rsidR="00B174F6" w:rsidRDefault="00B174F6">
      <w:pPr>
        <w:pStyle w:val="Standard"/>
        <w:rPr>
          <w:lang w:val="en-US"/>
        </w:rPr>
      </w:pPr>
    </w:p>
    <w:p w14:paraId="5532A200" w14:textId="77777777" w:rsidR="00B174F6" w:rsidRDefault="00B174F6">
      <w:pPr>
        <w:pStyle w:val="Standard"/>
        <w:rPr>
          <w:lang w:val="en-US"/>
        </w:rPr>
      </w:pPr>
    </w:p>
    <w:sectPr w:rsidR="00B174F6">
      <w:type w:val="continuous"/>
      <w:pgSz w:w="12240" w:h="15840"/>
      <w:pgMar w:top="1134" w:right="1134" w:bottom="720" w:left="1134" w:header="720" w:footer="720"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w:date="2020-03-21T15:02:00Z" w:initials="Julia">
    <w:p w14:paraId="7D4BFB0C" w14:textId="77777777" w:rsidR="00B174F6" w:rsidRDefault="00223BDF">
      <w:r>
        <w:rPr>
          <w:rStyle w:val="Marquedecommentaire"/>
        </w:rPr>
        <w:annotationRef/>
      </w:r>
      <w:r>
        <w:t xml:space="preserve">Es-tu sûr de cela ? Est-ce que c’est </w:t>
      </w:r>
      <w:proofErr w:type="spellStart"/>
      <w:r>
        <w:t>parceque</w:t>
      </w:r>
      <w:proofErr w:type="spellEnd"/>
      <w:r>
        <w:t xml:space="preserve"> le pulse de lumière est court que tu appelles ça maximum fluo </w:t>
      </w:r>
      <w:proofErr w:type="spellStart"/>
      <w:r>
        <w:t>yield</w:t>
      </w:r>
      <w:proofErr w:type="spellEnd"/>
      <w:r>
        <w:t> ? Est-ce que cela n’implique pas certaines conditions de croissance (pas juste lumière mais aussi nutriment) et statut physiologique / stade de croissance ?</w:t>
      </w:r>
    </w:p>
  </w:comment>
  <w:comment w:id="1" w:author="Flavien PETIT" w:date="2020-03-23T11:23:00Z" w:initials="Flavien P">
    <w:p w14:paraId="66EAF950" w14:textId="77777777" w:rsidR="00B174F6" w:rsidRDefault="00223BDF">
      <w:r>
        <w:rPr>
          <w:rStyle w:val="Marquedecommentaire"/>
        </w:rPr>
        <w:annotationRef/>
      </w:r>
      <w:r>
        <w:t xml:space="preserve">J’appelle ça rendement de fluorescence maximal </w:t>
      </w:r>
      <w:proofErr w:type="spellStart"/>
      <w:r>
        <w:t>parceque</w:t>
      </w:r>
      <w:proofErr w:type="spellEnd"/>
      <w:r>
        <w:t xml:space="preserve"> l’on se place dans des conditions qui permettent d’obtenir le signal de fluorescence maximal pour chaque souche avec le </w:t>
      </w:r>
      <w:proofErr w:type="spellStart"/>
      <w:r>
        <w:t>fluorimètre</w:t>
      </w:r>
      <w:proofErr w:type="spellEnd"/>
      <w:r>
        <w:t xml:space="preserve"> utilisé. Effectivement cela demande d’être en phase exponentielle de croissance pour chaque souche, et d’être ‘</w:t>
      </w:r>
      <w:proofErr w:type="spellStart"/>
      <w:r>
        <w:t>dark</w:t>
      </w:r>
      <w:proofErr w:type="spellEnd"/>
      <w:r>
        <w:t xml:space="preserve"> </w:t>
      </w:r>
      <w:proofErr w:type="spellStart"/>
      <w:r>
        <w:t>adapted</w:t>
      </w:r>
      <w:proofErr w:type="spellEnd"/>
      <w:r>
        <w:t xml:space="preserve">’. Il est possible que cela ne corresponde pas à la définition strict de maximum fluorescent </w:t>
      </w:r>
      <w:proofErr w:type="spellStart"/>
      <w:r>
        <w:t>yield</w:t>
      </w:r>
      <w:proofErr w:type="spellEnd"/>
      <w:r>
        <w:t xml:space="preserve"> à cause du type de </w:t>
      </w:r>
      <w:proofErr w:type="spellStart"/>
      <w:r>
        <w:t>fluorimètre</w:t>
      </w:r>
      <w:proofErr w:type="spellEnd"/>
      <w:r>
        <w:t xml:space="preserve">. Mais ce sera notre valeur Fm qui permet de pondérer la variable de fluorescence </w:t>
      </w:r>
      <w:proofErr w:type="spellStart"/>
      <w:r>
        <w:t>Fv</w:t>
      </w:r>
      <w:proofErr w:type="spellEnd"/>
      <w:r>
        <w:t xml:space="preserve"> et d’avoir un rapport </w:t>
      </w:r>
      <w:proofErr w:type="spellStart"/>
      <w:r>
        <w:t>Fv</w:t>
      </w:r>
      <w:proofErr w:type="spellEnd"/>
      <w:r>
        <w:t>/Fm dans le futur.</w:t>
      </w:r>
    </w:p>
  </w:comment>
  <w:comment w:id="3" w:author="Laurence" w:date="2020-09-01T15:36:00Z" w:initials="LGZK">
    <w:p w14:paraId="23483893" w14:textId="6C31CADF" w:rsidR="008619F9" w:rsidRDefault="008619F9">
      <w:pPr>
        <w:pStyle w:val="Commentaire"/>
      </w:pPr>
      <w:r>
        <w:rPr>
          <w:rStyle w:val="Marquedecommentaire"/>
        </w:rPr>
        <w:annotationRef/>
      </w:r>
      <w:r w:rsidRPr="00AC1026">
        <w:rPr>
          <w:rFonts w:asciiTheme="minorHAnsi" w:hAnsiTheme="minorHAnsi"/>
        </w:rPr>
        <w:t xml:space="preserve">C’est quoi les </w:t>
      </w:r>
      <w:proofErr w:type="gramStart"/>
      <w:r w:rsidRPr="00AC1026">
        <w:rPr>
          <w:rFonts w:asciiTheme="minorHAnsi" w:hAnsiTheme="minorHAnsi"/>
        </w:rPr>
        <w:t>DC?</w:t>
      </w:r>
      <w:proofErr w:type="gramEnd"/>
    </w:p>
  </w:comment>
  <w:comment w:id="4" w:author="Céline Dimier" w:date="2020-03-24T18:08:00Z" w:initials="Céline Di">
    <w:p w14:paraId="5F6B58F0" w14:textId="77777777" w:rsidR="00B174F6" w:rsidRDefault="00223BDF">
      <w:r>
        <w:rPr>
          <w:rStyle w:val="Marquedecommentaire"/>
        </w:rPr>
        <w:annotationRef/>
      </w:r>
      <w:r>
        <w:t>Qui va s’occuper des cultures ? dans quelles conditions de lumière et de température seront-elles faites ? les mêmes que dans leur milieu naturel ? Ou bien des conditions standards qui ne seront pas forcément optimales pour toutes les espèces</w:t>
      </w:r>
    </w:p>
  </w:comment>
  <w:comment w:id="5" w:author="Flavien PETIT" w:date="2020-03-25T15:04:00Z" w:initials="Flavien P">
    <w:p w14:paraId="343FD817" w14:textId="77777777" w:rsidR="00B174F6" w:rsidRDefault="00223BDF">
      <w:r>
        <w:rPr>
          <w:rStyle w:val="Marquedecommentaire"/>
        </w:rPr>
        <w:annotationRef/>
      </w:r>
      <w:r>
        <w:t xml:space="preserve">Les cultures seront celles de la collection de culture de Roscoff. Elles sont toutes maintenues dans des milieux de cultures à différentes températures standardisées en fonction de souches d’env. froid/tempéré/chaud. Pour l’expérience on </w:t>
      </w:r>
      <w:proofErr w:type="gramStart"/>
      <w:r>
        <w:t>diluerai</w:t>
      </w:r>
      <w:proofErr w:type="gramEnd"/>
      <w:r>
        <w:t xml:space="preserve"> ces cultures dans de l’eau de mer.</w:t>
      </w:r>
    </w:p>
  </w:comment>
  <w:comment w:id="6" w:author="Céline Dimier" w:date="2020-03-24T18:01:00Z" w:initials="Céline Di">
    <w:p w14:paraId="1051A939" w14:textId="77777777" w:rsidR="00B174F6" w:rsidRDefault="00223BDF">
      <w:r>
        <w:rPr>
          <w:rStyle w:val="Marquedecommentaire"/>
        </w:rPr>
        <w:annotationRef/>
      </w:r>
      <w:r>
        <w:t>Combien de tps d’acclimatation ? Je crois que je faisais 15 min</w:t>
      </w:r>
    </w:p>
  </w:comment>
  <w:comment w:id="7" w:author="Flavien PETIT" w:date="2020-03-25T15:09:00Z" w:initials="Flavien P">
    <w:p w14:paraId="27D5B265" w14:textId="77777777" w:rsidR="00B174F6" w:rsidRDefault="00223BDF">
      <w:r>
        <w:rPr>
          <w:rStyle w:val="Marquedecommentaire"/>
        </w:rPr>
        <w:annotationRef/>
      </w:r>
      <w:r>
        <w:t xml:space="preserve"> J’ai lu que l’une des composante du NPQ était la dégradation de la protéine D1 du PSII (</w:t>
      </w:r>
      <w:proofErr w:type="spellStart"/>
      <w:r>
        <w:t>qI</w:t>
      </w:r>
      <w:proofErr w:type="spellEnd"/>
      <w:r>
        <w:t xml:space="preserve">), et les processus de réparation prennent de 10 minutes jusqu’à plusieurs heures. Je pensais donc acclimater les cellules au noir pendant au moins une heure. (Hill et al. 2005) Cependant je ne me rend pas compte d’importance de ce processus </w:t>
      </w:r>
      <w:proofErr w:type="gramStart"/>
      <w:r>
        <w:t>pour  notre</w:t>
      </w:r>
      <w:proofErr w:type="gramEnd"/>
      <w:r>
        <w:t xml:space="preserve"> mesure..</w:t>
      </w:r>
    </w:p>
  </w:comment>
  <w:comment w:id="8" w:author="Laurence" w:date="2020-09-01T15:45:00Z" w:initials="LGZK">
    <w:p w14:paraId="5222CB64" w14:textId="02D9BFE5" w:rsidR="008619F9" w:rsidRDefault="008619F9">
      <w:pPr>
        <w:pStyle w:val="Commentaire"/>
      </w:pPr>
      <w:r>
        <w:rPr>
          <w:rStyle w:val="Marquedecommentaire"/>
        </w:rPr>
        <w:annotationRef/>
      </w:r>
      <w:r>
        <w:t>A discuter avec Christophe mais à priori cela nous parait long</w:t>
      </w:r>
    </w:p>
  </w:comment>
  <w:comment w:id="10" w:author="Céline Dimier" w:date="2020-03-24T18:16:00Z" w:initials="Céline Di">
    <w:p w14:paraId="4C29997E" w14:textId="77777777" w:rsidR="00B174F6" w:rsidRDefault="00223BDF">
      <w:r>
        <w:rPr>
          <w:rStyle w:val="Marquedecommentaire"/>
        </w:rPr>
        <w:annotationRef/>
      </w:r>
      <w:r>
        <w:t>Le NPQ va aussi bcp dépendre de tes conditions de croissance initiales i.e. à quelle intensité lumineuse sont adaptées tes cultures</w:t>
      </w:r>
    </w:p>
  </w:comment>
  <w:comment w:id="11" w:author="Céline Dimier" w:date="2020-03-24T18:02:00Z" w:initials="Céline Di">
    <w:p w14:paraId="72F25794" w14:textId="77777777" w:rsidR="00B174F6" w:rsidRDefault="00223BDF">
      <w:r>
        <w:rPr>
          <w:rStyle w:val="Marquedecommentaire"/>
        </w:rPr>
        <w:annotationRef/>
      </w:r>
      <w:r>
        <w:t>Quelle intensité lumineuse veux-tu utiliser ? Et quel spectre lumineux vas-tu utiliser pour la croissance des algues ? Je crois que les lampes utilisées en routine ne représentent pas correctement le spectre naturel.</w:t>
      </w:r>
    </w:p>
    <w:p w14:paraId="5616BCAE" w14:textId="77777777" w:rsidR="00B174F6" w:rsidRDefault="00223BDF">
      <w:r>
        <w:t>Le spectre va avoir une influence sur les pigments accessoires, et donc sur la fluo et le NPQ</w:t>
      </w:r>
    </w:p>
    <w:p w14:paraId="4151390D" w14:textId="77777777" w:rsidR="00B174F6" w:rsidRDefault="00223BDF">
      <w:r>
        <w:t>La température de croissance va sans doute avoir un effet également.</w:t>
      </w:r>
    </w:p>
    <w:p w14:paraId="64067965" w14:textId="77777777" w:rsidR="00B174F6" w:rsidRDefault="00223BDF">
      <w:r>
        <w:t>Pour les cyanobactéries, je pense que ça va être difficile à mesurer (voir mon commentaire plus bas)</w:t>
      </w:r>
    </w:p>
  </w:comment>
  <w:comment w:id="12" w:author="Flavien PETIT" w:date="2020-03-25T15:56:00Z" w:initials="Flavien P">
    <w:p w14:paraId="676BF114" w14:textId="77777777" w:rsidR="00B174F6" w:rsidRDefault="00223BDF">
      <w:r>
        <w:rPr>
          <w:rStyle w:val="Marquedecommentaire"/>
        </w:rPr>
        <w:annotationRef/>
      </w:r>
      <w:r>
        <w:t xml:space="preserve">L’idée serait de se placer dans les meilleures conditions de croissance pour chaque souche. Je voulais discuter de ça avec les techniciens de la collection de Roscoff. Le but est d’être en phase </w:t>
      </w:r>
      <w:proofErr w:type="gramStart"/>
      <w:r>
        <w:t>exponentielle  de</w:t>
      </w:r>
      <w:proofErr w:type="gramEnd"/>
      <w:r>
        <w:t xml:space="preserve"> croissance au moment de l’expérience.</w:t>
      </w:r>
    </w:p>
  </w:comment>
  <w:comment w:id="14" w:author="Laurence" w:date="2020-09-01T15:48:00Z" w:initials="LGZK">
    <w:p w14:paraId="76A376F3" w14:textId="3BDCD6FA" w:rsidR="008619F9" w:rsidRDefault="008619F9">
      <w:pPr>
        <w:pStyle w:val="Commentaire"/>
      </w:pPr>
      <w:r>
        <w:rPr>
          <w:rStyle w:val="Marquedecommentaire"/>
        </w:rPr>
        <w:annotationRef/>
      </w:r>
      <w:r>
        <w:t>Pas évident, on a détermin</w:t>
      </w:r>
      <w:r w:rsidR="00E073A2">
        <w:t>é</w:t>
      </w:r>
      <w:r>
        <w:t xml:space="preserve"> les conditions optimums de température et intensité lumineuses pour un certains nombres de Synechococcus et Prochlorococcus mais c’est loin d’être le cas pour toutes les souches que tu vas étudier … Le plus simple est peut-être de se mettre dans des conditions de culture qui convienne à la plupart des souches sans que cela soit pour autant leur optimum de croissance, du genre 20 °C et 50 </w:t>
      </w:r>
      <w:r w:rsidR="00E073A2">
        <w:t>µE, de façon à ce qu’elles ne poussent pas trop vite et donc que tu puisses les avoir en phase exponentielle sans devoir prélever au milieu de la nuit …</w:t>
      </w:r>
    </w:p>
  </w:comment>
  <w:comment w:id="13" w:author="priscillia gourvil" w:date="2020-07-21T09:07:00Z" w:initials="priscilli">
    <w:p w14:paraId="330C80DB" w14:textId="77777777" w:rsidR="00B174F6" w:rsidRDefault="00223BDF">
      <w:r>
        <w:rPr>
          <w:rStyle w:val="Marquedecommentaire"/>
        </w:rPr>
        <w:annotationRef/>
      </w:r>
      <w:r>
        <w:t>Le mieux dans ce cas est de faire un suivi en cytométrie, quotidien, pour pouvoir avoir une courbe de croissance, et connaitre tes concentrations.</w:t>
      </w:r>
    </w:p>
  </w:comment>
  <w:comment w:id="15" w:author="Céline Dimier" w:date="2020-03-24T18:04:00Z" w:initials="Céline Di">
    <w:p w14:paraId="01B81D51" w14:textId="77777777" w:rsidR="00B174F6" w:rsidRDefault="00223BDF">
      <w:r>
        <w:rPr>
          <w:rStyle w:val="Marquedecommentaire"/>
        </w:rPr>
        <w:annotationRef/>
      </w:r>
      <w:proofErr w:type="gramStart"/>
      <w:r>
        <w:t>Ca</w:t>
      </w:r>
      <w:proofErr w:type="gramEnd"/>
      <w:r>
        <w:t xml:space="preserve"> me semble très concentré. Il y a une raison ?</w:t>
      </w:r>
    </w:p>
  </w:comment>
  <w:comment w:id="16" w:author="Céline Dimier" w:date="2020-03-24T18:07:00Z" w:initials="Céline Di">
    <w:p w14:paraId="0F49520B" w14:textId="77777777" w:rsidR="00B174F6" w:rsidRDefault="00223BDF">
      <w:r>
        <w:rPr>
          <w:rStyle w:val="Marquedecommentaire"/>
        </w:rPr>
        <w:annotationRef/>
      </w:r>
      <w:r>
        <w:t>Est-il possible d’atteindre des concentrations aussi élevées avec toutes les espèces ? je pense en particulier à Prochlorococcus et Synechococcus</w:t>
      </w:r>
    </w:p>
  </w:comment>
  <w:comment w:id="19" w:author="Laurence" w:date="2020-09-01T15:55:00Z" w:initials="LGZK">
    <w:p w14:paraId="1E32301E" w14:textId="6B4EF406" w:rsidR="00E073A2" w:rsidRDefault="00E073A2">
      <w:pPr>
        <w:pStyle w:val="Commentaire"/>
      </w:pPr>
      <w:r>
        <w:rPr>
          <w:rStyle w:val="Marquedecommentaire"/>
        </w:rPr>
        <w:annotationRef/>
      </w:r>
      <w:proofErr w:type="spellStart"/>
      <w:r>
        <w:t>La</w:t>
      </w:r>
      <w:proofErr w:type="spellEnd"/>
      <w:r>
        <w:t xml:space="preserve"> encore, on n’a pas trop l’habitude de raisonner en concentration de Chlorophylle. Selon les souches et les conditions la fin de phase exponentielle de croissance se situe entre 4x10^7 et 2x10^8cell/ml et d’après la littérature, on peut s’attendre à 0,2 à 5 fg</w:t>
      </w:r>
      <w:r w:rsidR="00A65757">
        <w:t>/</w:t>
      </w:r>
      <w:proofErr w:type="spellStart"/>
      <w:r w:rsidR="00A65757">
        <w:t>cell</w:t>
      </w:r>
      <w:proofErr w:type="spellEnd"/>
      <w:r>
        <w:t xml:space="preserve"> selon les souches et </w:t>
      </w:r>
      <w:r w:rsidR="00A65757">
        <w:t>l’intensité lumineuse de croissance</w:t>
      </w:r>
      <w:r>
        <w:t xml:space="preserve"> </w:t>
      </w:r>
      <w:r w:rsidR="00A65757">
        <w:t xml:space="preserve">…. </w:t>
      </w:r>
      <w:proofErr w:type="gramStart"/>
      <w:r w:rsidR="00A65757">
        <w:t>raison</w:t>
      </w:r>
      <w:proofErr w:type="gramEnd"/>
      <w:r w:rsidR="00A65757">
        <w:t xml:space="preserve"> de plus pour ne pas monter trop haut en intensité lumineuse !</w:t>
      </w:r>
    </w:p>
  </w:comment>
  <w:comment w:id="17" w:author="Flavien PETIT" w:date="2020-03-25T15:58:00Z" w:initials="Flavien P">
    <w:p w14:paraId="0ADD2A85" w14:textId="77777777" w:rsidR="00B174F6" w:rsidRDefault="00223BDF">
      <w:r>
        <w:rPr>
          <w:rStyle w:val="Marquedecommentaire"/>
        </w:rPr>
        <w:annotationRef/>
      </w:r>
      <w:r>
        <w:t xml:space="preserve">C’est pour correspondre à la concentration maximale de la calibration d’usine du </w:t>
      </w:r>
      <w:proofErr w:type="spellStart"/>
      <w:r>
        <w:t>fluorimètre</w:t>
      </w:r>
      <w:proofErr w:type="spellEnd"/>
      <w:r>
        <w:t xml:space="preserve">.  </w:t>
      </w:r>
    </w:p>
  </w:comment>
  <w:comment w:id="18" w:author="Flavien PETIT" w:date="2020-03-25T15:59:00Z" w:initials="Flavien P">
    <w:p w14:paraId="61B4F579" w14:textId="77777777" w:rsidR="00B174F6" w:rsidRDefault="00223BDF">
      <w:r>
        <w:rPr>
          <w:rStyle w:val="Marquedecommentaire"/>
        </w:rPr>
        <w:annotationRef/>
      </w:r>
      <w:r>
        <w:t>A priori ce ne serait pas trop un soucis, pour en avoir discuté rapidement avec l’équipe de Roscoff. Mais je vais leur envoyer le protocole pour qu’il me fasse un retour sur ces questions pratiques.</w:t>
      </w:r>
    </w:p>
  </w:comment>
  <w:comment w:id="20" w:author="Céline Dimier" w:date="2020-03-24T18:04:00Z" w:initials="Céline Di">
    <w:p w14:paraId="763A15E5" w14:textId="77777777" w:rsidR="00B174F6" w:rsidRDefault="00223BDF">
      <w:r>
        <w:rPr>
          <w:rStyle w:val="Marquedecommentaire"/>
        </w:rPr>
        <w:annotationRef/>
      </w:r>
      <w:r>
        <w:t xml:space="preserve">Sans doute pas nécessaire de filtrer autant, surtout à 20 </w:t>
      </w:r>
      <w:proofErr w:type="spellStart"/>
      <w:r>
        <w:t>ug</w:t>
      </w:r>
      <w:proofErr w:type="spellEnd"/>
      <w:r>
        <w:t>/L</w:t>
      </w:r>
    </w:p>
  </w:comment>
  <w:comment w:id="21" w:author="Flavien PETIT" w:date="2020-03-25T16:01:00Z" w:initials="Flavien P">
    <w:p w14:paraId="2D66E475" w14:textId="77777777" w:rsidR="00B174F6" w:rsidRDefault="00223BDF">
      <w:r>
        <w:rPr>
          <w:rStyle w:val="Marquedecommentaire"/>
        </w:rPr>
        <w:annotationRef/>
      </w:r>
      <w:r>
        <w:t xml:space="preserve">C’est ce que je me disais aussi, tu </w:t>
      </w:r>
      <w:proofErr w:type="gramStart"/>
      <w:r>
        <w:t>saurai</w:t>
      </w:r>
      <w:proofErr w:type="gramEnd"/>
      <w:r>
        <w:t xml:space="preserve"> estimer quel volume prévoir ? 200mL ?</w:t>
      </w:r>
    </w:p>
  </w:comment>
  <w:comment w:id="23" w:author="Laurence" w:date="2020-09-01T16:09:00Z" w:initials="LGZK">
    <w:p w14:paraId="4EF48716" w14:textId="5831DC2F" w:rsidR="00A65757" w:rsidRDefault="00A65757">
      <w:pPr>
        <w:pStyle w:val="Commentaire"/>
      </w:pPr>
      <w:r>
        <w:rPr>
          <w:rStyle w:val="Marquedecommentaire"/>
        </w:rPr>
        <w:annotationRef/>
      </w:r>
      <w:r>
        <w:t>D’accord avec tout le monde sur ce point, ce serait plutôt de l’ordre de 100ml</w:t>
      </w:r>
    </w:p>
  </w:comment>
  <w:comment w:id="22" w:author="priscillia gourvil" w:date="2020-07-21T09:11:00Z" w:initials="priscilli">
    <w:p w14:paraId="5F57367E" w14:textId="77777777" w:rsidR="00B174F6" w:rsidRDefault="00223BDF">
      <w:r>
        <w:rPr>
          <w:rStyle w:val="Marquedecommentaire"/>
        </w:rPr>
        <w:annotationRef/>
      </w:r>
      <w:r>
        <w:t xml:space="preserve">500ml me parait énorme, tu risques de saturer le filtre. J’ai peur que même avec 200ml tu satures le filtre. Pour faire de l’HPLC, il faut un volume mini compris entre 50 et 100ml, et connaitre la concentration (déterminer en </w:t>
      </w:r>
      <w:proofErr w:type="spellStart"/>
      <w:r>
        <w:t>cyto</w:t>
      </w:r>
      <w:proofErr w:type="spellEnd"/>
      <w:r>
        <w:t xml:space="preserve"> avant). Je sais que Christophe Six préfère (avant HPLC) centrifuger les cultures plutôt que de les filtrer, mais cela dépend de toi : si tu répètes ou non une manip déjà réalisée.</w:t>
      </w:r>
    </w:p>
  </w:comment>
  <w:comment w:id="24" w:author="Céline Dimier" w:date="2020-03-24T18:25:00Z" w:initials="Céline Di">
    <w:p w14:paraId="2FD25F62" w14:textId="77777777" w:rsidR="00B174F6" w:rsidRDefault="00223BDF">
      <w:r>
        <w:rPr>
          <w:rStyle w:val="Marquedecommentaire"/>
        </w:rPr>
        <w:annotationRef/>
      </w:r>
      <w:r>
        <w:t>Est-ce que la dilution se fera juste avant la mesure ? Est-ce que la dilution n’est pas un stress pour les cellules ? Aurait-on la même réponse avec des cultures de concentrations différentes ?</w:t>
      </w:r>
    </w:p>
  </w:comment>
  <w:comment w:id="25" w:author="Flavien PETIT" w:date="2020-03-25T16:01:00Z" w:initials="Flavien P">
    <w:p w14:paraId="34A203C0" w14:textId="77777777" w:rsidR="00B174F6" w:rsidRDefault="00223BDF">
      <w:r>
        <w:rPr>
          <w:rStyle w:val="Marquedecommentaire"/>
        </w:rPr>
        <w:annotationRef/>
      </w:r>
      <w:r>
        <w:t xml:space="preserve">Oui je pensais faire la dilution juste </w:t>
      </w:r>
      <w:proofErr w:type="gramStart"/>
      <w:r>
        <w:t>avant  l’expérience</w:t>
      </w:r>
      <w:proofErr w:type="gramEnd"/>
      <w:r>
        <w:t xml:space="preserve">. Je ne sais pas si ça peut être source de stress. Si l’on prend la mesure tout de suite après la dilution les </w:t>
      </w:r>
      <w:proofErr w:type="spellStart"/>
      <w:r>
        <w:t>méchanisme</w:t>
      </w:r>
      <w:proofErr w:type="spellEnd"/>
      <w:r>
        <w:t xml:space="preserve"> de stress n’auront </w:t>
      </w:r>
      <w:proofErr w:type="spellStart"/>
      <w:proofErr w:type="gramStart"/>
      <w:r>
        <w:t>peut être</w:t>
      </w:r>
      <w:proofErr w:type="spellEnd"/>
      <w:proofErr w:type="gramEnd"/>
      <w:r>
        <w:t xml:space="preserve"> pas le temps de se mettre en place. Je vais explorer la question….</w:t>
      </w:r>
    </w:p>
  </w:comment>
  <w:comment w:id="26" w:author="Laurence" w:date="2020-09-01T16:15:00Z" w:initials="LGZK">
    <w:p w14:paraId="4DAE9F19" w14:textId="195AD0FC" w:rsidR="000B33D2" w:rsidRDefault="000B33D2">
      <w:pPr>
        <w:pStyle w:val="Commentaire"/>
      </w:pPr>
      <w:r>
        <w:rPr>
          <w:rStyle w:val="Marquedecommentaire"/>
        </w:rPr>
        <w:annotationRef/>
      </w:r>
      <w:r>
        <w:t xml:space="preserve">Pas évident en effet, cela mériterait d’être vérifié. Pour les </w:t>
      </w:r>
      <w:proofErr w:type="spellStart"/>
      <w:r>
        <w:t>cyanos</w:t>
      </w:r>
      <w:proofErr w:type="spellEnd"/>
      <w:r>
        <w:t>, on s’attend en effet à ce que la dilution provoque un pic transitoire de fluorescence de la PE …</w:t>
      </w:r>
    </w:p>
  </w:comment>
  <w:comment w:id="189" w:author="priscillia gourvil" w:date="2020-07-21T10:02:00Z" w:initials="priscilli">
    <w:p w14:paraId="4676ABB9" w14:textId="4C101C27" w:rsidR="00B174F6" w:rsidRDefault="00223BDF">
      <w:r>
        <w:rPr>
          <w:rStyle w:val="Marquedecommentaire"/>
        </w:rPr>
        <w:annotationRef/>
      </w:r>
      <w:r>
        <w:t xml:space="preserve">Je sais que tu te concentres sur 3 régions océaniques, mais pour mieux couvrir le signal fluo (avec compo pigmentaire, différentes classes et taille) il serait intéressant d’intégrer à ton étude des </w:t>
      </w:r>
      <w:proofErr w:type="spellStart"/>
      <w:r>
        <w:t>Cryptophyceae</w:t>
      </w:r>
      <w:proofErr w:type="spellEnd"/>
      <w:r>
        <w:t xml:space="preserve">, des </w:t>
      </w:r>
      <w:proofErr w:type="spellStart"/>
      <w:r>
        <w:t>Dinos</w:t>
      </w:r>
      <w:proofErr w:type="spellEnd"/>
      <w:r>
        <w:t xml:space="preserve"> et surtout des </w:t>
      </w:r>
      <w:proofErr w:type="spellStart"/>
      <w:r>
        <w:t>Prasinophyceae</w:t>
      </w:r>
      <w:proofErr w:type="spellEnd"/>
      <w:r>
        <w:t>.</w:t>
      </w:r>
    </w:p>
  </w:comment>
  <w:comment w:id="190" w:author="priscillia gourvil" w:date="2020-07-21T09:22:00Z" w:initials="priscilli">
    <w:p w14:paraId="51A6C347" w14:textId="77777777" w:rsidR="00B174F6" w:rsidRDefault="00223BDF">
      <w:pPr>
        <w:suppressAutoHyphens w:val="0"/>
      </w:pPr>
      <w:r>
        <w:rPr>
          <w:rStyle w:val="Marquedecommentaire"/>
        </w:rPr>
        <w:annotationRef/>
      </w:r>
      <w:r>
        <w:t xml:space="preserve">La taxonomie à changer, elle s’appelle maintenant </w:t>
      </w:r>
      <w:proofErr w:type="spellStart"/>
      <w:r>
        <w:t>Conticribra_weissflogii</w:t>
      </w:r>
      <w:proofErr w:type="spellEnd"/>
      <w:r>
        <w:t xml:space="preserve">. Nous avons la RCC </w:t>
      </w:r>
      <w:proofErr w:type="gramStart"/>
      <w:r>
        <w:t>76 ,</w:t>
      </w:r>
      <w:proofErr w:type="gramEnd"/>
      <w:r>
        <w:t xml:space="preserve"> qui vient de Bigelow (</w:t>
      </w:r>
      <w:r>
        <w:rPr>
          <w:rFonts w:ascii="Times New Roman" w:eastAsia="Times New Roman" w:hAnsi="Times New Roman" w:cs="Times New Roman"/>
          <w:kern w:val="0"/>
          <w:lang w:eastAsia="fr-FR" w:bidi="ar-SA"/>
        </w:rPr>
        <w:t>CCMP1336).</w:t>
      </w:r>
    </w:p>
  </w:comment>
  <w:comment w:id="191" w:author="Céline Dimier" w:date="2020-03-25T10:57:00Z" w:initials="Céline Di">
    <w:p w14:paraId="059E6A4A" w14:textId="77777777" w:rsidR="00B174F6" w:rsidRDefault="00223BDF">
      <w:r>
        <w:rPr>
          <w:rStyle w:val="Marquedecommentaire"/>
        </w:rPr>
        <w:annotationRef/>
      </w:r>
      <w:r>
        <w:t xml:space="preserve">La </w:t>
      </w:r>
      <w:proofErr w:type="spellStart"/>
      <w:r>
        <w:t>photoprotection</w:t>
      </w:r>
      <w:proofErr w:type="spellEnd"/>
      <w:r>
        <w:t xml:space="preserve"> chez les </w:t>
      </w:r>
      <w:proofErr w:type="spellStart"/>
      <w:r>
        <w:t>cyano</w:t>
      </w:r>
      <w:proofErr w:type="spellEnd"/>
      <w:r>
        <w:t xml:space="preserve"> n’est pas le même processus que chez les autres groupes phytoplanctoniques (voir mon commentaire plus bas).</w:t>
      </w:r>
    </w:p>
  </w:comment>
  <w:comment w:id="192" w:author="Céline Dimier" w:date="2020-03-24T18:33:00Z" w:initials="Céline Di">
    <w:p w14:paraId="29605726" w14:textId="77777777" w:rsidR="00B174F6" w:rsidRDefault="00223BDF">
      <w:r>
        <w:rPr>
          <w:rStyle w:val="Marquedecommentaire"/>
        </w:rPr>
        <w:annotationRef/>
      </w:r>
      <w:r>
        <w:t xml:space="preserve">Il y a aussi des </w:t>
      </w:r>
      <w:proofErr w:type="spellStart"/>
      <w:r>
        <w:t>Low</w:t>
      </w:r>
      <w:proofErr w:type="spellEnd"/>
      <w:r>
        <w:t xml:space="preserve">-light et High-light types chez Prochlorococcus, qui sont caractérisés par des ratios </w:t>
      </w:r>
      <w:proofErr w:type="spellStart"/>
      <w:r>
        <w:t>DVChla</w:t>
      </w:r>
      <w:proofErr w:type="spellEnd"/>
      <w:r>
        <w:t>/</w:t>
      </w:r>
      <w:proofErr w:type="spellStart"/>
      <w:r>
        <w:t>DVChlb</w:t>
      </w:r>
      <w:proofErr w:type="spellEnd"/>
      <w:r>
        <w:t xml:space="preserve">. </w:t>
      </w:r>
      <w:proofErr w:type="gramStart"/>
      <w:r>
        <w:t>différents</w:t>
      </w:r>
      <w:proofErr w:type="gramEnd"/>
    </w:p>
  </w:comment>
  <w:comment w:id="193" w:author="priscillia gourvil" w:date="2020-07-21T09:26:00Z" w:initials="priscilli">
    <w:p w14:paraId="6FFC2478" w14:textId="77777777" w:rsidR="00B174F6" w:rsidRDefault="00223BDF">
      <w:r>
        <w:rPr>
          <w:rStyle w:val="Marquedecommentaire"/>
        </w:rPr>
        <w:annotationRef/>
      </w:r>
      <w:r>
        <w:t xml:space="preserve">Je laisse Fred et Laurence répondre sur le choix des </w:t>
      </w:r>
      <w:proofErr w:type="spellStart"/>
      <w:r>
        <w:t>Proch</w:t>
      </w:r>
      <w:proofErr w:type="spellEnd"/>
      <w:r>
        <w:t>, mais en tout cas cette souches est dispo à la RCC.</w:t>
      </w:r>
    </w:p>
  </w:comment>
  <w:comment w:id="197" w:author="Laurence" w:date="2020-09-01T16:23:00Z" w:initials="LGZK">
    <w:p w14:paraId="64937183" w14:textId="4D83EAB3" w:rsidR="000B33D2" w:rsidRDefault="000B33D2" w:rsidP="000B33D2">
      <w:pPr>
        <w:pStyle w:val="Commentaire"/>
        <w:rPr>
          <w:rFonts w:asciiTheme="minorHAnsi" w:hAnsiTheme="minorHAnsi"/>
        </w:rPr>
      </w:pPr>
      <w:r>
        <w:rPr>
          <w:rStyle w:val="Marquedecommentaire"/>
        </w:rPr>
        <w:annotationRef/>
      </w:r>
      <w:r w:rsidR="0027269B">
        <w:rPr>
          <w:rFonts w:asciiTheme="minorHAnsi" w:hAnsiTheme="minorHAnsi"/>
        </w:rPr>
        <w:t xml:space="preserve">C’est bien d’avoir </w:t>
      </w:r>
      <w:r w:rsidRPr="008239B4">
        <w:rPr>
          <w:rFonts w:asciiTheme="minorHAnsi" w:hAnsiTheme="minorHAnsi"/>
        </w:rPr>
        <w:t>choisi une HLII</w:t>
      </w:r>
      <w:r w:rsidR="0027269B">
        <w:rPr>
          <w:rFonts w:asciiTheme="minorHAnsi" w:hAnsiTheme="minorHAnsi"/>
        </w:rPr>
        <w:t xml:space="preserve"> car c’est l’</w:t>
      </w:r>
      <w:proofErr w:type="spellStart"/>
      <w:r w:rsidR="0027269B">
        <w:rPr>
          <w:rFonts w:asciiTheme="minorHAnsi" w:hAnsiTheme="minorHAnsi"/>
        </w:rPr>
        <w:t>ecotype</w:t>
      </w:r>
      <w:proofErr w:type="spellEnd"/>
      <w:r w:rsidR="0027269B">
        <w:rPr>
          <w:rFonts w:asciiTheme="minorHAnsi" w:hAnsiTheme="minorHAnsi"/>
        </w:rPr>
        <w:t xml:space="preserve"> dominant in situ et en particulier dans les zone chaudes carencées en azote</w:t>
      </w:r>
      <w:proofErr w:type="gramStart"/>
      <w:r w:rsidR="0027269B">
        <w:rPr>
          <w:rFonts w:asciiTheme="minorHAnsi" w:hAnsiTheme="minorHAnsi"/>
        </w:rPr>
        <w:t xml:space="preserve">. </w:t>
      </w:r>
      <w:proofErr w:type="gramEnd"/>
      <w:r w:rsidR="0027269B">
        <w:rPr>
          <w:rFonts w:asciiTheme="minorHAnsi" w:hAnsiTheme="minorHAnsi"/>
        </w:rPr>
        <w:t>Tant qu’à faire, on prendrait plutôt</w:t>
      </w:r>
      <w:r>
        <w:rPr>
          <w:rFonts w:asciiTheme="minorHAnsi" w:hAnsiTheme="minorHAnsi"/>
        </w:rPr>
        <w:t xml:space="preserve"> RCC3377 (MIT9301)</w:t>
      </w:r>
      <w:r w:rsidR="0027269B">
        <w:rPr>
          <w:rFonts w:asciiTheme="minorHAnsi" w:hAnsiTheme="minorHAnsi"/>
        </w:rPr>
        <w:t xml:space="preserve"> qui est l’une des souches les plus représentatives des populations naturelles de Prochlorococcus</w:t>
      </w:r>
      <w:r>
        <w:rPr>
          <w:rFonts w:asciiTheme="minorHAnsi" w:hAnsiTheme="minorHAnsi"/>
        </w:rPr>
        <w:t>.</w:t>
      </w:r>
    </w:p>
    <w:p w14:paraId="07769971" w14:textId="77777777" w:rsidR="000B33D2" w:rsidRDefault="000B33D2" w:rsidP="000B33D2">
      <w:pPr>
        <w:pStyle w:val="Commentaire"/>
        <w:rPr>
          <w:rFonts w:asciiTheme="minorHAnsi" w:hAnsiTheme="minorHAnsi"/>
        </w:rPr>
      </w:pPr>
      <w:r>
        <w:rPr>
          <w:rFonts w:asciiTheme="minorHAnsi" w:hAnsiTheme="minorHAnsi"/>
        </w:rPr>
        <w:t>Si tu veux une souche HL représentative de la Méditerranée, il en possible choisir PCC9511 (équivalente de MED4, une HLI</w:t>
      </w:r>
      <w:proofErr w:type="gramStart"/>
      <w:r>
        <w:rPr>
          <w:rFonts w:asciiTheme="minorHAnsi" w:hAnsiTheme="minorHAnsi"/>
        </w:rPr>
        <w:t>):</w:t>
      </w:r>
      <w:proofErr w:type="gramEnd"/>
      <w:r>
        <w:rPr>
          <w:rFonts w:asciiTheme="minorHAnsi" w:hAnsiTheme="minorHAnsi"/>
        </w:rPr>
        <w:t xml:space="preserve"> elle n’est pas vendue par la RCC mais entretenue par Morgane et on peut te la préparer.  </w:t>
      </w:r>
    </w:p>
    <w:p w14:paraId="6BE93846" w14:textId="7A4725B0" w:rsidR="000B33D2" w:rsidRDefault="000B33D2" w:rsidP="000B33D2">
      <w:pPr>
        <w:pStyle w:val="Commentaire"/>
        <w:rPr>
          <w:rFonts w:asciiTheme="minorHAnsi" w:hAnsiTheme="minorHAnsi"/>
        </w:rPr>
      </w:pPr>
      <w:r w:rsidRPr="008239B4">
        <w:rPr>
          <w:rFonts w:asciiTheme="minorHAnsi" w:hAnsiTheme="minorHAnsi"/>
        </w:rPr>
        <w:t xml:space="preserve">Ce serait bien d’avoir </w:t>
      </w:r>
      <w:r>
        <w:rPr>
          <w:rFonts w:asciiTheme="minorHAnsi" w:hAnsiTheme="minorHAnsi"/>
        </w:rPr>
        <w:t xml:space="preserve">aussi </w:t>
      </w:r>
      <w:r w:rsidRPr="008239B4">
        <w:rPr>
          <w:rFonts w:asciiTheme="minorHAnsi" w:hAnsiTheme="minorHAnsi"/>
        </w:rPr>
        <w:t>une LLI (</w:t>
      </w:r>
      <w:r w:rsidR="0027269B">
        <w:rPr>
          <w:rFonts w:asciiTheme="minorHAnsi" w:hAnsiTheme="minorHAnsi"/>
        </w:rPr>
        <w:t>génétiquement</w:t>
      </w:r>
      <w:r w:rsidRPr="008239B4">
        <w:rPr>
          <w:rFonts w:asciiTheme="minorHAnsi" w:hAnsiTheme="minorHAnsi"/>
        </w:rPr>
        <w:t xml:space="preserve"> intermédiaire entre HL et LL</w:t>
      </w:r>
      <w:r>
        <w:rPr>
          <w:rFonts w:asciiTheme="minorHAnsi" w:hAnsiTheme="minorHAnsi"/>
        </w:rPr>
        <w:t xml:space="preserve"> et qu’on trouve aussi à profondeur intermédiaire, voire en surface si l’eau est mélangée) par exemple RCC162 (NATL2-M98) </w:t>
      </w:r>
    </w:p>
    <w:p w14:paraId="6D20C66B" w14:textId="62D16545" w:rsidR="000B33D2" w:rsidRDefault="000B33D2" w:rsidP="000B33D2">
      <w:pPr>
        <w:pStyle w:val="Commentaire"/>
        <w:rPr>
          <w:rFonts w:asciiTheme="minorHAnsi" w:hAnsiTheme="minorHAnsi"/>
        </w:rPr>
      </w:pPr>
      <w:proofErr w:type="gramStart"/>
      <w:r>
        <w:rPr>
          <w:rFonts w:asciiTheme="minorHAnsi" w:hAnsiTheme="minorHAnsi"/>
        </w:rPr>
        <w:t>et</w:t>
      </w:r>
      <w:proofErr w:type="gramEnd"/>
      <w:r>
        <w:rPr>
          <w:rFonts w:asciiTheme="minorHAnsi" w:hAnsiTheme="minorHAnsi"/>
        </w:rPr>
        <w:t xml:space="preserve"> peut-être aussi une LL stricte par exemple RCC407 (MIT9313, une LLIV)</w:t>
      </w:r>
      <w:r w:rsidR="0062423B">
        <w:rPr>
          <w:rFonts w:asciiTheme="minorHAnsi" w:hAnsiTheme="minorHAnsi"/>
        </w:rPr>
        <w:t xml:space="preserve"> ou RCC156 (SS120, LLII)</w:t>
      </w:r>
      <w:r>
        <w:rPr>
          <w:rFonts w:asciiTheme="minorHAnsi" w:hAnsiTheme="minorHAnsi"/>
        </w:rPr>
        <w:t>.</w:t>
      </w:r>
    </w:p>
    <w:p w14:paraId="1D68F3C7" w14:textId="1E05B6CF" w:rsidR="000B33D2" w:rsidRPr="008239B4" w:rsidRDefault="000B33D2" w:rsidP="000B33D2">
      <w:pPr>
        <w:pStyle w:val="Commentaire"/>
        <w:rPr>
          <w:rFonts w:asciiTheme="minorHAnsi" w:hAnsiTheme="minorHAnsi"/>
        </w:rPr>
      </w:pPr>
      <w:proofErr w:type="gramStart"/>
      <w:r>
        <w:rPr>
          <w:rFonts w:asciiTheme="minorHAnsi" w:hAnsiTheme="minorHAnsi"/>
        </w:rPr>
        <w:t>Ca</w:t>
      </w:r>
      <w:proofErr w:type="gramEnd"/>
      <w:r>
        <w:rPr>
          <w:rFonts w:asciiTheme="minorHAnsi" w:hAnsiTheme="minorHAnsi"/>
        </w:rPr>
        <w:t xml:space="preserve"> ferait 4 souches de Proc. Le problème ça va être de trouver une intensité commune à toutes ces souches, compte tenu de leur </w:t>
      </w:r>
      <w:proofErr w:type="spellStart"/>
      <w:r>
        <w:rPr>
          <w:rFonts w:asciiTheme="minorHAnsi" w:hAnsiTheme="minorHAnsi"/>
        </w:rPr>
        <w:t>preferendum</w:t>
      </w:r>
      <w:proofErr w:type="spellEnd"/>
      <w:r>
        <w:rPr>
          <w:rFonts w:asciiTheme="minorHAnsi" w:hAnsiTheme="minorHAnsi"/>
        </w:rPr>
        <w:t xml:space="preserve"> différents pour la lumière…</w:t>
      </w:r>
      <w:r w:rsidR="0062423B">
        <w:rPr>
          <w:rFonts w:asciiTheme="minorHAnsi" w:hAnsiTheme="minorHAnsi"/>
        </w:rPr>
        <w:t xml:space="preserve"> 50 µE serait un maximum pour les LL strictes</w:t>
      </w:r>
    </w:p>
    <w:p w14:paraId="7EC7899A" w14:textId="47F6DD45" w:rsidR="000B33D2" w:rsidRDefault="000B33D2">
      <w:pPr>
        <w:pStyle w:val="Commentaire"/>
      </w:pPr>
    </w:p>
  </w:comment>
  <w:comment w:id="203" w:author="priscillia gourvil" w:date="2020-07-21T09:28:00Z" w:initials="priscilli">
    <w:p w14:paraId="370FFD5D" w14:textId="77777777" w:rsidR="00B174F6" w:rsidRDefault="00223BDF">
      <w:r>
        <w:rPr>
          <w:rStyle w:val="Marquedecommentaire"/>
        </w:rPr>
        <w:annotationRef/>
      </w:r>
      <w:proofErr w:type="spellStart"/>
      <w:r>
        <w:t>Meme</w:t>
      </w:r>
      <w:proofErr w:type="spellEnd"/>
      <w:r>
        <w:t xml:space="preserve"> commentaire que pour la </w:t>
      </w:r>
      <w:proofErr w:type="spellStart"/>
      <w:r>
        <w:t>Proch</w:t>
      </w:r>
      <w:proofErr w:type="spellEnd"/>
    </w:p>
  </w:comment>
  <w:comment w:id="204" w:author="Laurence" w:date="2020-09-01T16:39:00Z" w:initials="LGZK">
    <w:p w14:paraId="24645ECE" w14:textId="7C9831BC" w:rsidR="0062423B" w:rsidRDefault="0062423B" w:rsidP="0062423B">
      <w:pPr>
        <w:pStyle w:val="Commentaire"/>
        <w:rPr>
          <w:rFonts w:asciiTheme="minorHAnsi" w:hAnsiTheme="minorHAnsi"/>
        </w:rPr>
      </w:pPr>
      <w:r>
        <w:rPr>
          <w:rStyle w:val="Marquedecommentaire"/>
        </w:rPr>
        <w:annotationRef/>
      </w:r>
      <w:r>
        <w:rPr>
          <w:rFonts w:asciiTheme="minorHAnsi" w:hAnsiTheme="minorHAnsi"/>
        </w:rPr>
        <w:t xml:space="preserve">Il y a pas mal de choix possibles. Le mieux serait des souches représentatives des clades dominants (I, II, III, IV et CRD1) et/ou des types pigmentaires différents. On n’a pas du tout travaillé sur la RCC487 et elle n’est pas caractérisée, on ne te la recommande pas. Il vaudrait mieux prendre : </w:t>
      </w:r>
    </w:p>
    <w:p w14:paraId="3995C4AD" w14:textId="3D6F943E" w:rsidR="0062423B" w:rsidRDefault="0062423B" w:rsidP="0062423B">
      <w:pPr>
        <w:pStyle w:val="Commentaire"/>
        <w:rPr>
          <w:rFonts w:asciiTheme="minorHAnsi" w:hAnsiTheme="minorHAnsi"/>
        </w:rPr>
      </w:pPr>
      <w:r>
        <w:rPr>
          <w:rFonts w:asciiTheme="minorHAnsi" w:hAnsiTheme="minorHAnsi"/>
        </w:rPr>
        <w:t>RCC</w:t>
      </w:r>
      <w:r w:rsidR="003F7BEC">
        <w:rPr>
          <w:rFonts w:asciiTheme="minorHAnsi" w:hAnsiTheme="minorHAnsi"/>
        </w:rPr>
        <w:t>2385</w:t>
      </w:r>
      <w:r>
        <w:rPr>
          <w:rFonts w:asciiTheme="minorHAnsi" w:hAnsiTheme="minorHAnsi"/>
        </w:rPr>
        <w:t> : souche MVIR</w:t>
      </w:r>
      <w:r w:rsidR="003F7BEC">
        <w:rPr>
          <w:rFonts w:asciiTheme="minorHAnsi" w:hAnsiTheme="minorHAnsi"/>
        </w:rPr>
        <w:t>-18-1</w:t>
      </w:r>
      <w:r>
        <w:rPr>
          <w:rFonts w:asciiTheme="minorHAnsi" w:hAnsiTheme="minorHAnsi"/>
        </w:rPr>
        <w:t xml:space="preserve"> du clade I, isolée en </w:t>
      </w:r>
      <w:r w:rsidR="003F7BEC">
        <w:rPr>
          <w:rFonts w:asciiTheme="minorHAnsi" w:hAnsiTheme="minorHAnsi"/>
        </w:rPr>
        <w:t>Mer du Nord 3aA</w:t>
      </w:r>
      <w:r>
        <w:rPr>
          <w:rFonts w:asciiTheme="minorHAnsi" w:hAnsiTheme="minorHAnsi"/>
        </w:rPr>
        <w:t xml:space="preserve"> (i.e. </w:t>
      </w:r>
      <w:r w:rsidR="003F7BEC">
        <w:rPr>
          <w:rFonts w:asciiTheme="minorHAnsi" w:hAnsiTheme="minorHAnsi"/>
        </w:rPr>
        <w:t>bas rapport PUB/PEB</w:t>
      </w:r>
      <w:r>
        <w:rPr>
          <w:rFonts w:asciiTheme="minorHAnsi" w:hAnsiTheme="minorHAnsi"/>
        </w:rPr>
        <w:t>)</w:t>
      </w:r>
    </w:p>
    <w:p w14:paraId="41A6F165" w14:textId="7826A14B" w:rsidR="0062423B" w:rsidRDefault="0062423B" w:rsidP="0062423B">
      <w:pPr>
        <w:pStyle w:val="Commentaire"/>
        <w:rPr>
          <w:rFonts w:asciiTheme="minorHAnsi" w:hAnsiTheme="minorHAnsi"/>
        </w:rPr>
      </w:pPr>
      <w:r>
        <w:rPr>
          <w:rFonts w:asciiTheme="minorHAnsi" w:hAnsiTheme="minorHAnsi"/>
        </w:rPr>
        <w:t xml:space="preserve">RCC791 : souche </w:t>
      </w:r>
      <w:r w:rsidR="003F7BEC">
        <w:rPr>
          <w:rFonts w:asciiTheme="minorHAnsi" w:hAnsiTheme="minorHAnsi"/>
        </w:rPr>
        <w:t>A15-62</w:t>
      </w:r>
      <w:r>
        <w:rPr>
          <w:rFonts w:asciiTheme="minorHAnsi" w:hAnsiTheme="minorHAnsi"/>
        </w:rPr>
        <w:t xml:space="preserve"> du clade II isolée </w:t>
      </w:r>
      <w:r w:rsidR="003F7BEC">
        <w:rPr>
          <w:rFonts w:asciiTheme="minorHAnsi" w:hAnsiTheme="minorHAnsi"/>
        </w:rPr>
        <w:t xml:space="preserve">en atlantique </w:t>
      </w:r>
      <w:proofErr w:type="gramStart"/>
      <w:r w:rsidR="003F7BEC">
        <w:rPr>
          <w:rFonts w:asciiTheme="minorHAnsi" w:hAnsiTheme="minorHAnsi"/>
        </w:rPr>
        <w:t>nord</w:t>
      </w:r>
      <w:r>
        <w:rPr>
          <w:rFonts w:asciiTheme="minorHAnsi" w:hAnsiTheme="minorHAnsi"/>
        </w:rPr>
        <w:t xml:space="preserve"> </w:t>
      </w:r>
      <w:r w:rsidR="003F7BEC">
        <w:rPr>
          <w:rFonts w:asciiTheme="minorHAnsi" w:hAnsiTheme="minorHAnsi"/>
        </w:rPr>
        <w:t xml:space="preserve"> 3</w:t>
      </w:r>
      <w:proofErr w:type="gramEnd"/>
      <w:r w:rsidR="003F7BEC">
        <w:rPr>
          <w:rFonts w:asciiTheme="minorHAnsi" w:hAnsiTheme="minorHAnsi"/>
        </w:rPr>
        <w:t xml:space="preserve">dB </w:t>
      </w:r>
      <w:r>
        <w:rPr>
          <w:rFonts w:asciiTheme="minorHAnsi" w:hAnsiTheme="minorHAnsi"/>
        </w:rPr>
        <w:t>(</w:t>
      </w:r>
      <w:r w:rsidR="003F7BEC">
        <w:rPr>
          <w:rFonts w:asciiTheme="minorHAnsi" w:hAnsiTheme="minorHAnsi"/>
        </w:rPr>
        <w:t>variable</w:t>
      </w:r>
      <w:r>
        <w:rPr>
          <w:rFonts w:asciiTheme="minorHAnsi" w:hAnsiTheme="minorHAnsi"/>
        </w:rPr>
        <w:t xml:space="preserve"> rapport PUB/PEB).</w:t>
      </w:r>
    </w:p>
    <w:p w14:paraId="3C8793A5" w14:textId="0265CAFB" w:rsidR="0062423B" w:rsidRDefault="0062423B" w:rsidP="0062423B">
      <w:pPr>
        <w:pStyle w:val="Commentaire"/>
        <w:rPr>
          <w:rFonts w:asciiTheme="minorHAnsi" w:hAnsiTheme="minorHAnsi"/>
        </w:rPr>
      </w:pPr>
      <w:r>
        <w:rPr>
          <w:rFonts w:asciiTheme="minorHAnsi" w:hAnsiTheme="minorHAnsi"/>
        </w:rPr>
        <w:t>RCC2379 : souche BOUM118 du clade III, isolée de Méditerranée, type pigmentaire 3</w:t>
      </w:r>
      <w:r w:rsidR="003F7BEC">
        <w:rPr>
          <w:rFonts w:asciiTheme="minorHAnsi" w:hAnsiTheme="minorHAnsi"/>
        </w:rPr>
        <w:t>c</w:t>
      </w:r>
      <w:r>
        <w:rPr>
          <w:rFonts w:asciiTheme="minorHAnsi" w:hAnsiTheme="minorHAnsi"/>
        </w:rPr>
        <w:t xml:space="preserve"> (haut rapport PUB/PEB)</w:t>
      </w:r>
    </w:p>
    <w:p w14:paraId="3838069F" w14:textId="77777777" w:rsidR="0062423B" w:rsidRDefault="0062423B" w:rsidP="0062423B">
      <w:pPr>
        <w:pStyle w:val="Commentaire"/>
        <w:rPr>
          <w:rFonts w:asciiTheme="minorHAnsi" w:hAnsiTheme="minorHAnsi"/>
        </w:rPr>
      </w:pPr>
    </w:p>
    <w:p w14:paraId="5862C7E5" w14:textId="77777777" w:rsidR="0062423B" w:rsidRDefault="0062423B" w:rsidP="0062423B">
      <w:pPr>
        <w:pStyle w:val="Commentaire"/>
        <w:rPr>
          <w:rFonts w:asciiTheme="minorHAnsi" w:hAnsiTheme="minorHAnsi"/>
        </w:rPr>
      </w:pPr>
      <w:r>
        <w:rPr>
          <w:rFonts w:asciiTheme="minorHAnsi" w:hAnsiTheme="minorHAnsi"/>
        </w:rPr>
        <w:t xml:space="preserve">Et éventuellement </w:t>
      </w:r>
    </w:p>
    <w:p w14:paraId="609B76A1" w14:textId="77777777" w:rsidR="0062423B" w:rsidRDefault="0062423B" w:rsidP="0062423B">
      <w:pPr>
        <w:pStyle w:val="Commentaire"/>
        <w:rPr>
          <w:rFonts w:asciiTheme="minorHAnsi" w:hAnsiTheme="minorHAnsi"/>
        </w:rPr>
      </w:pPr>
      <w:r>
        <w:rPr>
          <w:rFonts w:asciiTheme="minorHAnsi" w:hAnsiTheme="minorHAnsi"/>
        </w:rPr>
        <w:t>RCC515 : souche BL107, clade IV, isolée de Méditerranée du type pigmentaire 3dA</w:t>
      </w:r>
    </w:p>
    <w:p w14:paraId="4722E18B" w14:textId="77777777" w:rsidR="0062423B" w:rsidRDefault="0062423B" w:rsidP="0062423B">
      <w:pPr>
        <w:pStyle w:val="Commentaire"/>
        <w:rPr>
          <w:rFonts w:asciiTheme="minorHAnsi" w:hAnsiTheme="minorHAnsi"/>
        </w:rPr>
      </w:pPr>
      <w:r>
        <w:rPr>
          <w:rFonts w:asciiTheme="minorHAnsi" w:hAnsiTheme="minorHAnsi"/>
        </w:rPr>
        <w:t xml:space="preserve">RCC2354 : souche BIOS-E4-1, clade CRD1, isolée du Pacifique Sud (région HNLC), type pigmentaire 3cA </w:t>
      </w:r>
      <w:r w:rsidRPr="00C50135">
        <w:rPr>
          <w:rFonts w:asciiTheme="minorHAnsi" w:hAnsiTheme="minorHAnsi"/>
        </w:rPr>
        <w:t>(haut rapport PUB/PEB)</w:t>
      </w:r>
      <w:r>
        <w:rPr>
          <w:rFonts w:asciiTheme="minorHAnsi" w:hAnsiTheme="minorHAnsi"/>
        </w:rPr>
        <w:t xml:space="preserve"> </w:t>
      </w:r>
    </w:p>
    <w:p w14:paraId="20337048" w14:textId="77777777" w:rsidR="0062423B" w:rsidRPr="00A85226" w:rsidRDefault="0062423B" w:rsidP="0062423B">
      <w:pPr>
        <w:pStyle w:val="Commentaire"/>
        <w:rPr>
          <w:rFonts w:asciiTheme="minorHAnsi" w:hAnsiTheme="minorHAnsi"/>
        </w:rPr>
      </w:pPr>
    </w:p>
    <w:p w14:paraId="410388D0" w14:textId="3FA47D36" w:rsidR="0062423B" w:rsidRDefault="0062423B">
      <w:pPr>
        <w:pStyle w:val="Commentaire"/>
      </w:pPr>
    </w:p>
  </w:comment>
  <w:comment w:id="205" w:author="Céline Dimier" w:date="2020-03-24T18:47:00Z" w:initials="Céline Di">
    <w:p w14:paraId="7B77B6AB" w14:textId="77777777" w:rsidR="00B174F6" w:rsidRDefault="00223BDF">
      <w:r>
        <w:rPr>
          <w:rStyle w:val="Marquedecommentaire"/>
        </w:rPr>
        <w:annotationRef/>
      </w:r>
      <w:r>
        <w:t xml:space="preserve">Chez les </w:t>
      </w:r>
      <w:proofErr w:type="spellStart"/>
      <w:r>
        <w:t>cyano</w:t>
      </w:r>
      <w:proofErr w:type="spellEnd"/>
      <w:r>
        <w:t xml:space="preserve">, il n’y a pas de cycle des xanthophylles </w:t>
      </w:r>
      <w:proofErr w:type="gramStart"/>
      <w:r>
        <w:t>et  l’exposition</w:t>
      </w:r>
      <w:proofErr w:type="gramEnd"/>
      <w:r>
        <w:t xml:space="preserve"> à la lumière actinique induit plutôt un état de transition, où l’antenne du PSI est transférée sur le PSII. On a alors une augmentation de la fluo sous l’effet de forte lumière. Le processus de NPQ se produit plutôt en cas de carence en nutriment et est dû à une protéine (OCP : Orange </w:t>
      </w:r>
      <w:proofErr w:type="spellStart"/>
      <w:r>
        <w:t>Carotenoid</w:t>
      </w:r>
      <w:proofErr w:type="spellEnd"/>
      <w:r>
        <w:t xml:space="preserve"> </w:t>
      </w:r>
      <w:proofErr w:type="spellStart"/>
      <w:r>
        <w:t>Protein</w:t>
      </w:r>
      <w:proofErr w:type="spellEnd"/>
      <w:r>
        <w:t xml:space="preserve">) soluble dans l’eau et donc pas quantifiable à </w:t>
      </w:r>
      <w:proofErr w:type="gramStart"/>
      <w:r>
        <w:t>l’</w:t>
      </w:r>
      <w:proofErr w:type="spellStart"/>
      <w:r>
        <w:t>hplc.Chez</w:t>
      </w:r>
      <w:proofErr w:type="spellEnd"/>
      <w:proofErr w:type="gramEnd"/>
      <w:r>
        <w:t xml:space="preserve"> les </w:t>
      </w:r>
      <w:proofErr w:type="spellStart"/>
      <w:r>
        <w:t>Synecho</w:t>
      </w:r>
      <w:proofErr w:type="spellEnd"/>
      <w:r>
        <w:t xml:space="preserve">, j’ai l’impression que la </w:t>
      </w:r>
      <w:proofErr w:type="spellStart"/>
      <w:r>
        <w:t>Zéaxanthine</w:t>
      </w:r>
      <w:proofErr w:type="spellEnd"/>
      <w:r>
        <w:t xml:space="preserve"> joue plus un rôle de </w:t>
      </w:r>
      <w:proofErr w:type="spellStart"/>
      <w:r>
        <w:t>photoacclimatation</w:t>
      </w:r>
      <w:proofErr w:type="spellEnd"/>
      <w:r>
        <w:t xml:space="preserve"> (long terme) que de photoprotection (court terme). Il faudrait se renseigner auprès de F. </w:t>
      </w:r>
      <w:proofErr w:type="spellStart"/>
      <w:r>
        <w:t>Partensky</w:t>
      </w:r>
      <w:proofErr w:type="spellEnd"/>
      <w:r>
        <w:t xml:space="preserve"> et Christophe Six (Roscoff). Si ma mémoire est bonne, à une époque Christophe avait bricolé un PAM pour les </w:t>
      </w:r>
      <w:proofErr w:type="spellStart"/>
      <w:r>
        <w:t>cyano</w:t>
      </w:r>
      <w:proofErr w:type="spellEnd"/>
    </w:p>
    <w:p w14:paraId="3AA7AED0" w14:textId="77777777" w:rsidR="00B174F6" w:rsidRDefault="00B174F6"/>
  </w:comment>
  <w:comment w:id="206" w:author="Flavien PETIT" w:date="2020-03-25T16:10:00Z" w:initials="Flavien P">
    <w:p w14:paraId="4DEA4298" w14:textId="77777777" w:rsidR="00B174F6" w:rsidRDefault="00223BDF">
      <w:r>
        <w:rPr>
          <w:rStyle w:val="Marquedecommentaire"/>
        </w:rPr>
        <w:annotationRef/>
      </w:r>
      <w:r>
        <w:t xml:space="preserve">Effectivement, je viens de lire le papier que tu m’as envoyé. L’effet de la </w:t>
      </w:r>
      <w:proofErr w:type="spellStart"/>
      <w:r>
        <w:t>zeaxanthine</w:t>
      </w:r>
      <w:proofErr w:type="spellEnd"/>
      <w:r>
        <w:t xml:space="preserve"> observé sur les données </w:t>
      </w:r>
      <w:r>
        <w:rPr>
          <w:i/>
        </w:rPr>
        <w:t xml:space="preserve">in situ </w:t>
      </w:r>
      <w:r>
        <w:t xml:space="preserve">correspond à une variabilité du rapport F440/F470 sur la profondeur. On est donc sur de la </w:t>
      </w:r>
      <w:proofErr w:type="spellStart"/>
      <w:r>
        <w:t>photoacclimatation</w:t>
      </w:r>
      <w:proofErr w:type="spellEnd"/>
      <w:r>
        <w:t xml:space="preserve"> et non de la </w:t>
      </w:r>
      <w:proofErr w:type="gramStart"/>
      <w:r>
        <w:t>photoprotection,,</w:t>
      </w:r>
      <w:proofErr w:type="gramEnd"/>
      <w:r>
        <w:t xml:space="preserve"> tu as raison. Je suppose qu’on pourra évaluer ce processus en étudiant deux souches avec des rapports </w:t>
      </w:r>
      <w:proofErr w:type="spellStart"/>
      <w:r>
        <w:t>zea</w:t>
      </w:r>
      <w:proofErr w:type="spellEnd"/>
      <w:r>
        <w:t>/</w:t>
      </w:r>
      <w:proofErr w:type="spellStart"/>
      <w:r>
        <w:t>chla</w:t>
      </w:r>
      <w:proofErr w:type="spellEnd"/>
      <w:r>
        <w:t xml:space="preserve"> différents.</w:t>
      </w:r>
    </w:p>
  </w:comment>
  <w:comment w:id="207" w:author="priscillia gourvil" w:date="2020-07-21T09:31:00Z" w:initials="priscilli">
    <w:p w14:paraId="2F09A3AD" w14:textId="77777777" w:rsidR="00B174F6" w:rsidRDefault="00223BDF">
      <w:r>
        <w:rPr>
          <w:rStyle w:val="Marquedecommentaire"/>
        </w:rPr>
        <w:annotationRef/>
      </w:r>
      <w:r>
        <w:t xml:space="preserve">Cette souche est identifiée comme </w:t>
      </w:r>
      <w:proofErr w:type="spellStart"/>
      <w:r>
        <w:t>Fragilariopsis_</w:t>
      </w:r>
      <w:proofErr w:type="gramStart"/>
      <w:r>
        <w:t>sp</w:t>
      </w:r>
      <w:proofErr w:type="spellEnd"/>
      <w:r>
        <w:t xml:space="preserve">  pas</w:t>
      </w:r>
      <w:proofErr w:type="gramEnd"/>
      <w:r>
        <w:t xml:space="preserve"> </w:t>
      </w:r>
      <w:proofErr w:type="spellStart"/>
      <w:r>
        <w:t>kerguelensis</w:t>
      </w:r>
      <w:proofErr w:type="spellEnd"/>
      <w:r>
        <w:t xml:space="preserve"> (il faudrait faire du </w:t>
      </w:r>
      <w:proofErr w:type="spellStart"/>
      <w:r>
        <w:t>MEB+séquençer</w:t>
      </w:r>
      <w:proofErr w:type="spellEnd"/>
      <w:r>
        <w:t xml:space="preserve"> l’ITS pour être sure de l’identification au niveau de l’espèce). Souche dispo, mais attention, nous n’avons pas de renseignements pour Nagoya. Elle est maintenue à 4°C et peut être stressée avec les variations de températures lors des manips.</w:t>
      </w:r>
    </w:p>
  </w:comment>
  <w:comment w:id="209" w:author="priscillia gourvil" w:date="2020-07-21T09:42:00Z" w:initials="priscilli">
    <w:p w14:paraId="1FD8F140" w14:textId="77777777" w:rsidR="00B174F6" w:rsidRDefault="00223BDF">
      <w:r>
        <w:rPr>
          <w:rStyle w:val="Marquedecommentaire"/>
        </w:rPr>
        <w:annotationRef/>
      </w:r>
      <w:r>
        <w:t>Souche dispo</w:t>
      </w:r>
    </w:p>
  </w:comment>
  <w:comment w:id="211" w:author="Julia" w:date="2020-03-21T16:24:00Z" w:initials="Julia">
    <w:p w14:paraId="60ABF013" w14:textId="77777777" w:rsidR="00B174F6" w:rsidRDefault="00223BDF">
      <w:r>
        <w:rPr>
          <w:rStyle w:val="Marquedecommentaire"/>
        </w:rPr>
        <w:annotationRef/>
      </w:r>
      <w:r>
        <w:t xml:space="preserve">Je ne suis pas convaincue que E. </w:t>
      </w:r>
      <w:proofErr w:type="spellStart"/>
      <w:r>
        <w:t>Huxleiy</w:t>
      </w:r>
      <w:proofErr w:type="spellEnd"/>
      <w:r>
        <w:t xml:space="preserve"> </w:t>
      </w:r>
      <w:proofErr w:type="gramStart"/>
      <w:r>
        <w:t>est</w:t>
      </w:r>
      <w:proofErr w:type="gramEnd"/>
      <w:r>
        <w:t xml:space="preserve"> caractéristique de la zone du SO qui nous intéresse. Mais, c’est de toute façon un organismes ubiquiste qu’il faut absolument prendre en compte. Donc, je me concentrerais sur la souche la plus typique de l’océan ouvert, le truc qu’on va rencontrer en Med ou en Atlantique Nord aussi.</w:t>
      </w:r>
    </w:p>
  </w:comment>
  <w:comment w:id="212" w:author="priscillia gourvil" w:date="2020-07-21T09:47:00Z" w:initials="priscilli">
    <w:p w14:paraId="3F260236" w14:textId="1628BCDA" w:rsidR="00B174F6" w:rsidRDefault="00223BDF">
      <w:r>
        <w:rPr>
          <w:rStyle w:val="Marquedecommentaire"/>
        </w:rPr>
        <w:annotationRef/>
      </w:r>
      <w:r>
        <w:t>C’est deux</w:t>
      </w:r>
      <w:r w:rsidR="003F7BEC">
        <w:t xml:space="preserve"> </w:t>
      </w:r>
      <w:r>
        <w:t xml:space="preserve">souches sont dispo à la RCC, mais il n’y a pas de données concernant Nagoya. Il n’y a pas eu d’études </w:t>
      </w:r>
      <w:proofErr w:type="spellStart"/>
      <w:r>
        <w:t>morpho-génétiques</w:t>
      </w:r>
      <w:proofErr w:type="spellEnd"/>
      <w:r>
        <w:t xml:space="preserve"> sur ces deux souches donc nous ne </w:t>
      </w:r>
      <w:proofErr w:type="spellStart"/>
      <w:r>
        <w:t>connaissont</w:t>
      </w:r>
      <w:proofErr w:type="spellEnd"/>
      <w:r>
        <w:t xml:space="preserve"> pas le morphotype. Autre organisme qui peut être intéressant : les </w:t>
      </w:r>
      <w:proofErr w:type="spellStart"/>
      <w:r>
        <w:t>Pelagophyceae</w:t>
      </w:r>
      <w:proofErr w:type="spellEnd"/>
      <w:r>
        <w:t>.</w:t>
      </w:r>
    </w:p>
  </w:comment>
  <w:comment w:id="216" w:author="Julia" w:date="2020-03-21T16:29:00Z" w:initials="Julia">
    <w:p w14:paraId="302FAE61" w14:textId="77777777" w:rsidR="00B174F6" w:rsidRDefault="00223BDF">
      <w:r>
        <w:rPr>
          <w:rStyle w:val="Marquedecommentaire"/>
        </w:rPr>
        <w:annotationRef/>
      </w:r>
      <w:r>
        <w:t xml:space="preserve">Lire aussi </w:t>
      </w:r>
      <w:proofErr w:type="spellStart"/>
      <w:r>
        <w:t>Crombet</w:t>
      </w:r>
      <w:proofErr w:type="spellEnd"/>
      <w:r>
        <w:t xml:space="preserve"> et al.</w:t>
      </w:r>
    </w:p>
  </w:comment>
  <w:comment w:id="218" w:author="priscillia gourvil" w:date="2020-07-21T09:53:00Z" w:initials="priscilli">
    <w:p w14:paraId="30419422" w14:textId="77777777" w:rsidR="00B174F6" w:rsidRDefault="00223BDF">
      <w:r>
        <w:rPr>
          <w:rStyle w:val="Marquedecommentaire"/>
        </w:rPr>
        <w:annotationRef/>
      </w:r>
      <w:r>
        <w:t>Souche dispo</w:t>
      </w:r>
    </w:p>
  </w:comment>
  <w:comment w:id="220" w:author="Julia" w:date="2020-03-21T16:30:00Z" w:initials="Julia">
    <w:p w14:paraId="5EDCAE79" w14:textId="77777777" w:rsidR="00B174F6" w:rsidRDefault="00223BDF">
      <w:r>
        <w:rPr>
          <w:rStyle w:val="Marquedecommentaire"/>
        </w:rPr>
        <w:annotationRef/>
      </w:r>
      <w:r>
        <w:t>Trop bien </w:t>
      </w:r>
      <w:r>
        <w:rPr>
          <w:rFonts w:ascii="Wingdings" w:eastAsia="Wingdings" w:hAnsi="Wingdings" w:cs="Wingdings"/>
        </w:rPr>
        <w:t></w:t>
      </w:r>
      <w:r>
        <w:t xml:space="preserve"> D’ailleurs, ça pourrait être bien d’impliquer Céline. Elle est très compétente sur ces questions, autant côté phyto que manip. Je te suggère de la mettre dans la boucle, si ça lui dit de faire plus de science !</w:t>
      </w:r>
    </w:p>
  </w:comment>
  <w:comment w:id="222" w:author="priscillia gourvil" w:date="2020-07-21T09:54:00Z" w:initials="priscilli">
    <w:p w14:paraId="531E34CB" w14:textId="77777777" w:rsidR="00B174F6" w:rsidRDefault="00223BDF">
      <w:r>
        <w:rPr>
          <w:rStyle w:val="Marquedecommentaire"/>
        </w:rPr>
        <w:annotationRef/>
      </w:r>
      <w:r>
        <w:t>Souche dispo</w:t>
      </w:r>
    </w:p>
  </w:comment>
  <w:comment w:id="221" w:author="Julia" w:date="2020-03-21T16:33:00Z" w:initials="Julia">
    <w:p w14:paraId="48DC2B9C" w14:textId="77777777" w:rsidR="00B174F6" w:rsidRDefault="00223BDF">
      <w:r>
        <w:rPr>
          <w:rStyle w:val="Marquedecommentaire"/>
        </w:rPr>
        <w:annotationRef/>
      </w:r>
      <w:r>
        <w:t>Intéressant, surtout pour voir l’effet de taille.</w:t>
      </w:r>
    </w:p>
  </w:comment>
  <w:comment w:id="223" w:author="priscillia gourvil" w:date="2020-07-21T09:56:00Z" w:initials="priscilli">
    <w:p w14:paraId="4181CDAC" w14:textId="77777777" w:rsidR="00B174F6" w:rsidRDefault="00223BDF">
      <w:r>
        <w:rPr>
          <w:rStyle w:val="Marquedecommentaire"/>
        </w:rPr>
        <w:annotationRef/>
      </w:r>
      <w:r>
        <w:t>Souche dispo</w:t>
      </w:r>
    </w:p>
  </w:comment>
  <w:comment w:id="225" w:author="Julia" w:date="2020-03-21T16:33:00Z" w:initials="Julia">
    <w:p w14:paraId="2BBC1CB2" w14:textId="77777777" w:rsidR="00B174F6" w:rsidRDefault="00223BDF">
      <w:r>
        <w:rPr>
          <w:rStyle w:val="Marquedecommentaire"/>
        </w:rPr>
        <w:annotationRef/>
      </w:r>
      <w:r>
        <w:t>A mon avis il faudrait ajouter une souche de diatomée simple, classique des systèmes tempérés Med ou Atlantique Nord. Celles de Kerguelen sont belles mais sans doute très typiques de ce coin et peu représentatives des autres.</w:t>
      </w:r>
    </w:p>
  </w:comment>
  <w:comment w:id="226" w:author="Julia" w:date="2020-03-21T16:38:00Z" w:initials="Julia">
    <w:p w14:paraId="6AA5B101" w14:textId="77777777" w:rsidR="00B174F6" w:rsidRDefault="00223BDF">
      <w:r>
        <w:rPr>
          <w:rStyle w:val="Marquedecommentaire"/>
        </w:rPr>
        <w:annotationRef/>
      </w:r>
      <w:r>
        <w:t>Du coup, on suppose que les souches de milieux oligotrophes mentionnées plus haut conviennent pour la période post-bloom ici, c’est bien ça ?</w:t>
      </w:r>
    </w:p>
  </w:comment>
  <w:comment w:id="227" w:author="Flavien PETIT" w:date="2020-03-23T17:15:00Z" w:initials="Flavien P">
    <w:p w14:paraId="7184531E" w14:textId="77777777" w:rsidR="00B174F6" w:rsidRDefault="00223BDF">
      <w:r>
        <w:rPr>
          <w:rStyle w:val="Marquedecommentaire"/>
        </w:rPr>
        <w:annotationRef/>
      </w:r>
      <w:r>
        <w:t xml:space="preserve">Oui, c’est ça, Laurence m’avait dit que l’on avait peu de différence entre les </w:t>
      </w:r>
      <w:proofErr w:type="spellStart"/>
      <w:r>
        <w:t>Syn</w:t>
      </w:r>
      <w:proofErr w:type="spellEnd"/>
      <w:r>
        <w:t xml:space="preserve"> et </w:t>
      </w:r>
      <w:proofErr w:type="spellStart"/>
      <w:r>
        <w:t>Proch</w:t>
      </w:r>
      <w:proofErr w:type="spellEnd"/>
      <w:r>
        <w:t xml:space="preserve"> du Pacifique VS </w:t>
      </w:r>
      <w:proofErr w:type="spellStart"/>
      <w:r>
        <w:t>Mediterranée</w:t>
      </w:r>
      <w:proofErr w:type="spellEnd"/>
      <w:r>
        <w:t>, mais que la différence était plus importante le long de la colonne d’eau.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4BFB0C" w15:done="0"/>
  <w15:commentEx w15:paraId="66EAF950" w15:done="0"/>
  <w15:commentEx w15:paraId="23483893" w15:done="0"/>
  <w15:commentEx w15:paraId="5F6B58F0" w15:done="0"/>
  <w15:commentEx w15:paraId="343FD817" w15:done="0"/>
  <w15:commentEx w15:paraId="1051A939" w15:done="0"/>
  <w15:commentEx w15:paraId="27D5B265" w15:done="0"/>
  <w15:commentEx w15:paraId="5222CB64" w15:paraIdParent="27D5B265" w15:done="0"/>
  <w15:commentEx w15:paraId="4C29997E" w15:done="0"/>
  <w15:commentEx w15:paraId="64067965" w15:done="0"/>
  <w15:commentEx w15:paraId="676BF114" w15:done="0"/>
  <w15:commentEx w15:paraId="76A376F3" w15:paraIdParent="676BF114" w15:done="0"/>
  <w15:commentEx w15:paraId="330C80DB" w15:done="0"/>
  <w15:commentEx w15:paraId="01B81D51" w15:done="0"/>
  <w15:commentEx w15:paraId="0F49520B" w15:done="0"/>
  <w15:commentEx w15:paraId="1E32301E" w15:paraIdParent="0F49520B" w15:done="0"/>
  <w15:commentEx w15:paraId="0ADD2A85" w15:done="0"/>
  <w15:commentEx w15:paraId="61B4F579" w15:done="0"/>
  <w15:commentEx w15:paraId="763A15E5" w15:done="0"/>
  <w15:commentEx w15:paraId="2D66E475" w15:done="0"/>
  <w15:commentEx w15:paraId="4EF48716" w15:paraIdParent="2D66E475" w15:done="0"/>
  <w15:commentEx w15:paraId="5F57367E" w15:done="0"/>
  <w15:commentEx w15:paraId="2FD25F62" w15:done="0"/>
  <w15:commentEx w15:paraId="34A203C0" w15:done="0"/>
  <w15:commentEx w15:paraId="4DAE9F19" w15:paraIdParent="34A203C0" w15:done="0"/>
  <w15:commentEx w15:paraId="4676ABB9" w15:done="0"/>
  <w15:commentEx w15:paraId="51A6C347" w15:done="0"/>
  <w15:commentEx w15:paraId="059E6A4A" w15:done="0"/>
  <w15:commentEx w15:paraId="29605726" w15:done="0"/>
  <w15:commentEx w15:paraId="6FFC2478" w15:done="0"/>
  <w15:commentEx w15:paraId="7EC7899A" w15:done="0"/>
  <w15:commentEx w15:paraId="370FFD5D" w15:done="0"/>
  <w15:commentEx w15:paraId="410388D0" w15:done="0"/>
  <w15:commentEx w15:paraId="3AA7AED0" w15:done="0"/>
  <w15:commentEx w15:paraId="4DEA4298" w15:done="0"/>
  <w15:commentEx w15:paraId="2F09A3AD" w15:done="0"/>
  <w15:commentEx w15:paraId="1FD8F140" w15:done="0"/>
  <w15:commentEx w15:paraId="60ABF013" w15:done="0"/>
  <w15:commentEx w15:paraId="3F260236" w15:done="0"/>
  <w15:commentEx w15:paraId="302FAE61" w15:done="0"/>
  <w15:commentEx w15:paraId="30419422" w15:done="0"/>
  <w15:commentEx w15:paraId="5EDCAE79" w15:done="0"/>
  <w15:commentEx w15:paraId="531E34CB" w15:done="0"/>
  <w15:commentEx w15:paraId="48DC2B9C" w15:done="0"/>
  <w15:commentEx w15:paraId="4181CDAC" w15:done="0"/>
  <w15:commentEx w15:paraId="2BBC1CB2" w15:done="0"/>
  <w15:commentEx w15:paraId="6AA5B101" w15:done="0"/>
  <w15:commentEx w15:paraId="718453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4BFB0C" w16cid:durableId="22F7516D"/>
  <w16cid:commentId w16cid:paraId="66EAF950" w16cid:durableId="22F7516E"/>
  <w16cid:commentId w16cid:paraId="23483893" w16cid:durableId="22F8E902"/>
  <w16cid:commentId w16cid:paraId="5F6B58F0" w16cid:durableId="22F7516F"/>
  <w16cid:commentId w16cid:paraId="343FD817" w16cid:durableId="22F75170"/>
  <w16cid:commentId w16cid:paraId="1051A939" w16cid:durableId="22F75171"/>
  <w16cid:commentId w16cid:paraId="27D5B265" w16cid:durableId="22F75172"/>
  <w16cid:commentId w16cid:paraId="5222CB64" w16cid:durableId="22F8EAFD"/>
  <w16cid:commentId w16cid:paraId="4C29997E" w16cid:durableId="22F75173"/>
  <w16cid:commentId w16cid:paraId="64067965" w16cid:durableId="22F75174"/>
  <w16cid:commentId w16cid:paraId="676BF114" w16cid:durableId="22F75175"/>
  <w16cid:commentId w16cid:paraId="76A376F3" w16cid:durableId="22F8EBC0"/>
  <w16cid:commentId w16cid:paraId="330C80DB" w16cid:durableId="22F75176"/>
  <w16cid:commentId w16cid:paraId="01B81D51" w16cid:durableId="22F75177"/>
  <w16cid:commentId w16cid:paraId="0F49520B" w16cid:durableId="22F75178"/>
  <w16cid:commentId w16cid:paraId="1E32301E" w16cid:durableId="22F8ED71"/>
  <w16cid:commentId w16cid:paraId="0ADD2A85" w16cid:durableId="22F75179"/>
  <w16cid:commentId w16cid:paraId="61B4F579" w16cid:durableId="22F7517A"/>
  <w16cid:commentId w16cid:paraId="763A15E5" w16cid:durableId="22F7517B"/>
  <w16cid:commentId w16cid:paraId="2D66E475" w16cid:durableId="22F7517C"/>
  <w16cid:commentId w16cid:paraId="4EF48716" w16cid:durableId="22F8F0B5"/>
  <w16cid:commentId w16cid:paraId="5F57367E" w16cid:durableId="22F7517D"/>
  <w16cid:commentId w16cid:paraId="2FD25F62" w16cid:durableId="22F7517E"/>
  <w16cid:commentId w16cid:paraId="34A203C0" w16cid:durableId="22F7517F"/>
  <w16cid:commentId w16cid:paraId="4DAE9F19" w16cid:durableId="22F8F20D"/>
  <w16cid:commentId w16cid:paraId="4676ABB9" w16cid:durableId="22F75180"/>
  <w16cid:commentId w16cid:paraId="51A6C347" w16cid:durableId="22F75181"/>
  <w16cid:commentId w16cid:paraId="059E6A4A" w16cid:durableId="22F75182"/>
  <w16cid:commentId w16cid:paraId="29605726" w16cid:durableId="22F75183"/>
  <w16cid:commentId w16cid:paraId="6FFC2478" w16cid:durableId="22F75184"/>
  <w16cid:commentId w16cid:paraId="7EC7899A" w16cid:durableId="22F8F3F5"/>
  <w16cid:commentId w16cid:paraId="370FFD5D" w16cid:durableId="22F75185"/>
  <w16cid:commentId w16cid:paraId="410388D0" w16cid:durableId="22F8F7DA"/>
  <w16cid:commentId w16cid:paraId="3AA7AED0" w16cid:durableId="22F75186"/>
  <w16cid:commentId w16cid:paraId="4DEA4298" w16cid:durableId="22F75187"/>
  <w16cid:commentId w16cid:paraId="2F09A3AD" w16cid:durableId="22F75188"/>
  <w16cid:commentId w16cid:paraId="1FD8F140" w16cid:durableId="22F75189"/>
  <w16cid:commentId w16cid:paraId="60ABF013" w16cid:durableId="22F7518A"/>
  <w16cid:commentId w16cid:paraId="3F260236" w16cid:durableId="22F7518B"/>
  <w16cid:commentId w16cid:paraId="302FAE61" w16cid:durableId="22F7518C"/>
  <w16cid:commentId w16cid:paraId="30419422" w16cid:durableId="22F7518D"/>
  <w16cid:commentId w16cid:paraId="5EDCAE79" w16cid:durableId="22F7518E"/>
  <w16cid:commentId w16cid:paraId="531E34CB" w16cid:durableId="22F7518F"/>
  <w16cid:commentId w16cid:paraId="48DC2B9C" w16cid:durableId="22F75190"/>
  <w16cid:commentId w16cid:paraId="4181CDAC" w16cid:durableId="22F75191"/>
  <w16cid:commentId w16cid:paraId="2BBC1CB2" w16cid:durableId="22F8E83E"/>
  <w16cid:commentId w16cid:paraId="6AA5B101" w16cid:durableId="22F8E83F"/>
  <w16cid:commentId w16cid:paraId="7184531E" w16cid:durableId="22F8E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3F314" w14:textId="77777777" w:rsidR="00F628F1" w:rsidRDefault="00F628F1">
      <w:r>
        <w:separator/>
      </w:r>
    </w:p>
  </w:endnote>
  <w:endnote w:type="continuationSeparator" w:id="0">
    <w:p w14:paraId="1E6A1AF8" w14:textId="77777777" w:rsidR="00F628F1" w:rsidRDefault="00F6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Arial"/>
    <w:panose1 w:val="020B0604020202020204"/>
    <w:charset w:val="00"/>
    <w:family w:val="roman"/>
    <w:pitch w:val="variable"/>
  </w:font>
  <w:font w:name="Noto Sans CJK SC Regular">
    <w:panose1 w:val="020B0604020202020204"/>
    <w:charset w:val="00"/>
    <w:family w:val="auto"/>
    <w:pitch w:val="variable"/>
  </w:font>
  <w:font w:name="FreeSans">
    <w:altName w:val="Arial"/>
    <w:panose1 w:val="020B0604020202020204"/>
    <w:charset w:val="00"/>
    <w:family w:val="auto"/>
    <w:pitch w:val="variable"/>
  </w:font>
  <w:font w:name="Liberation Sans">
    <w:panose1 w:val="020B0604020202020204"/>
    <w:charset w:val="00"/>
    <w:family w:val="swiss"/>
    <w:pitch w:val="variable"/>
  </w:font>
  <w:font w:name="Mangal">
    <w:panose1 w:val="02040503050203030202"/>
    <w:charset w:val="01"/>
    <w:family w:val="roman"/>
    <w:pitch w:val="variable"/>
    <w:sig w:usb0="0000A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OpenSymbol">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sans-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DE96" w14:textId="77777777" w:rsidR="00F628F1" w:rsidRDefault="00F628F1">
      <w:r>
        <w:rPr>
          <w:color w:val="000000"/>
        </w:rPr>
        <w:separator/>
      </w:r>
    </w:p>
  </w:footnote>
  <w:footnote w:type="continuationSeparator" w:id="0">
    <w:p w14:paraId="44905A66" w14:textId="77777777" w:rsidR="00F628F1" w:rsidRDefault="00F62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8B388" w14:textId="22124364" w:rsidR="000D0461" w:rsidRDefault="00223BDF">
    <w:pPr>
      <w:pStyle w:val="En-tte"/>
    </w:pPr>
    <w:r>
      <w:rPr>
        <w:rStyle w:val="Policepardfaut1"/>
        <w:rFonts w:ascii="Arial" w:hAnsi="Arial" w:cs="Arial"/>
      </w:rPr>
      <w:fldChar w:fldCharType="begin"/>
    </w:r>
    <w:r>
      <w:rPr>
        <w:rStyle w:val="Policepardfaut1"/>
        <w:rFonts w:ascii="Arial" w:hAnsi="Arial" w:cs="Arial"/>
      </w:rPr>
      <w:instrText xml:space="preserve"> DATE \@ "dd'/'MM'/'yyyy" </w:instrText>
    </w:r>
    <w:r>
      <w:rPr>
        <w:rStyle w:val="Policepardfaut1"/>
        <w:rFonts w:ascii="Arial" w:hAnsi="Arial" w:cs="Arial"/>
      </w:rPr>
      <w:fldChar w:fldCharType="separate"/>
    </w:r>
    <w:r w:rsidR="000B33D2">
      <w:rPr>
        <w:rStyle w:val="Policepardfaut1"/>
        <w:rFonts w:ascii="Arial" w:hAnsi="Arial" w:cs="Arial"/>
        <w:noProof/>
      </w:rPr>
      <w:t>01/09/2020</w:t>
    </w:r>
    <w:r>
      <w:rPr>
        <w:rStyle w:val="Policepardfaut1"/>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3705B"/>
    <w:multiLevelType w:val="multilevel"/>
    <w:tmpl w:val="3D4050C4"/>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w15:presenceInfo w15:providerId="None" w15:userId="Laurence"/>
  </w15:person>
  <w15:person w15:author="partensk">
    <w15:presenceInfo w15:providerId="None" w15:userId="partens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attachedTemplate r:id="rId1"/>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4F6"/>
    <w:rsid w:val="000B33D2"/>
    <w:rsid w:val="00223BDF"/>
    <w:rsid w:val="0027269B"/>
    <w:rsid w:val="003F7BEC"/>
    <w:rsid w:val="0062423B"/>
    <w:rsid w:val="006A4410"/>
    <w:rsid w:val="008619F9"/>
    <w:rsid w:val="00863734"/>
    <w:rsid w:val="00A65757"/>
    <w:rsid w:val="00B174F6"/>
    <w:rsid w:val="00C82E75"/>
    <w:rsid w:val="00E073A2"/>
    <w:rsid w:val="00F628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1F42"/>
  <w15:docId w15:val="{1542398F-C78C-4CFE-BB0F-4571A465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Bibliography1">
    <w:name w:val="Bibliography 1"/>
    <w:basedOn w:val="Index"/>
    <w:pPr>
      <w:spacing w:line="240" w:lineRule="atLeast"/>
      <w:ind w:left="720" w:hanging="720"/>
    </w:pPr>
  </w:style>
  <w:style w:type="paragraph" w:customStyle="1" w:styleId="Bibliographie1">
    <w:name w:val="Bibliographie1"/>
    <w:basedOn w:val="Normal"/>
    <w:next w:val="Normal"/>
    <w:rPr>
      <w:rFonts w:cs="Mangal"/>
      <w:szCs w:val="21"/>
    </w:rPr>
  </w:style>
  <w:style w:type="paragraph" w:styleId="En-tte">
    <w:name w:val="header"/>
    <w:basedOn w:val="Normal"/>
    <w:pPr>
      <w:tabs>
        <w:tab w:val="center" w:pos="4536"/>
        <w:tab w:val="right" w:pos="9072"/>
      </w:tabs>
    </w:pPr>
    <w:rPr>
      <w:rFonts w:cs="Mangal"/>
      <w:szCs w:val="21"/>
    </w:rPr>
  </w:style>
  <w:style w:type="paragraph" w:styleId="Pieddepage">
    <w:name w:val="footer"/>
    <w:basedOn w:val="Normal"/>
    <w:pPr>
      <w:tabs>
        <w:tab w:val="center" w:pos="4536"/>
        <w:tab w:val="right" w:pos="9072"/>
      </w:tabs>
    </w:pPr>
    <w:rPr>
      <w:rFonts w:cs="Mangal"/>
      <w:szCs w:val="21"/>
    </w:rPr>
  </w:style>
  <w:style w:type="paragraph" w:customStyle="1" w:styleId="Commentaire1">
    <w:name w:val="Commentaire1"/>
    <w:basedOn w:val="Normal"/>
    <w:rPr>
      <w:rFonts w:cs="Mangal"/>
      <w:sz w:val="20"/>
      <w:szCs w:val="18"/>
    </w:rPr>
  </w:style>
  <w:style w:type="paragraph" w:customStyle="1" w:styleId="Objetducommentaire1">
    <w:name w:val="Objet du commentaire1"/>
    <w:basedOn w:val="Commentaire1"/>
    <w:next w:val="Commentaire1"/>
    <w:rPr>
      <w:b/>
      <w:bCs/>
    </w:rPr>
  </w:style>
  <w:style w:type="paragraph" w:customStyle="1" w:styleId="Textedebulles1">
    <w:name w:val="Texte de bulles1"/>
    <w:basedOn w:val="Normal"/>
    <w:rPr>
      <w:rFonts w:ascii="Segoe UI" w:eastAsia="Segoe UI" w:hAnsi="Segoe UI" w:cs="Mangal"/>
      <w:sz w:val="18"/>
      <w:szCs w:val="16"/>
    </w:rPr>
  </w:style>
  <w:style w:type="paragraph" w:styleId="Objetducommentaire">
    <w:name w:val="annotation subject"/>
    <w:basedOn w:val="Commentaire"/>
    <w:next w:val="Commentaire"/>
    <w:rPr>
      <w:b/>
      <w:bCs/>
    </w:rPr>
  </w:style>
  <w:style w:type="paragraph" w:styleId="Commentaire">
    <w:name w:val="annotation text"/>
    <w:basedOn w:val="Normal"/>
    <w:rPr>
      <w:rFonts w:cs="Mangal"/>
      <w:sz w:val="20"/>
      <w:szCs w:val="18"/>
    </w:rPr>
  </w:style>
  <w:style w:type="character" w:customStyle="1" w:styleId="Policepardfaut1">
    <w:name w:val="Police par défaut1"/>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Lienhypertexte1">
    <w:name w:val="Lien hypertexte1"/>
    <w:basedOn w:val="Policepardfaut1"/>
    <w:rPr>
      <w:color w:val="0563C1"/>
      <w:u w:val="single"/>
    </w:rPr>
  </w:style>
  <w:style w:type="character" w:customStyle="1" w:styleId="HeaderChar">
    <w:name w:val="Header Char"/>
    <w:basedOn w:val="Policepardfaut1"/>
    <w:rPr>
      <w:rFonts w:cs="Mangal"/>
      <w:szCs w:val="21"/>
    </w:rPr>
  </w:style>
  <w:style w:type="character" w:customStyle="1" w:styleId="FooterChar">
    <w:name w:val="Footer Char"/>
    <w:basedOn w:val="Policepardfaut1"/>
    <w:rPr>
      <w:rFonts w:cs="Mangal"/>
      <w:szCs w:val="21"/>
    </w:rPr>
  </w:style>
  <w:style w:type="character" w:customStyle="1" w:styleId="Marquedecommentaire1">
    <w:name w:val="Marque de commentaire1"/>
    <w:basedOn w:val="Policepardfaut1"/>
    <w:rPr>
      <w:sz w:val="16"/>
      <w:szCs w:val="16"/>
    </w:rPr>
  </w:style>
  <w:style w:type="character" w:customStyle="1" w:styleId="CommentaireCar">
    <w:name w:val="Commentaire Car"/>
    <w:basedOn w:val="Policepardfaut1"/>
    <w:rPr>
      <w:rFonts w:cs="Mangal"/>
      <w:sz w:val="20"/>
      <w:szCs w:val="18"/>
    </w:rPr>
  </w:style>
  <w:style w:type="character" w:customStyle="1" w:styleId="ObjetducommentaireCar">
    <w:name w:val="Objet du commentaire Car"/>
    <w:basedOn w:val="CommentaireCar"/>
    <w:rPr>
      <w:rFonts w:cs="Mangal"/>
      <w:b/>
      <w:bCs/>
      <w:sz w:val="20"/>
      <w:szCs w:val="18"/>
    </w:rPr>
  </w:style>
  <w:style w:type="character" w:customStyle="1" w:styleId="TextedebullesCar">
    <w:name w:val="Texte de bulles Car"/>
    <w:basedOn w:val="Policepardfaut1"/>
    <w:rPr>
      <w:rFonts w:ascii="Times New Roman" w:eastAsia="Times New Roman" w:hAnsi="Times New Roman" w:cs="Mangal"/>
      <w:sz w:val="18"/>
      <w:szCs w:val="16"/>
    </w:rPr>
  </w:style>
  <w:style w:type="character" w:customStyle="1" w:styleId="BalloonTextChar">
    <w:name w:val="Balloon Text Char"/>
    <w:basedOn w:val="Policepardfaut1"/>
    <w:rPr>
      <w:rFonts w:ascii="Segoe UI" w:eastAsia="Segoe UI" w:hAnsi="Segoe UI" w:cs="Mangal"/>
      <w:sz w:val="18"/>
      <w:szCs w:val="16"/>
    </w:rPr>
  </w:style>
  <w:style w:type="character" w:customStyle="1" w:styleId="FooterChar1">
    <w:name w:val="Footer Char1"/>
    <w:basedOn w:val="Policepardfaut1"/>
    <w:rPr>
      <w:rFonts w:cs="Mangal"/>
      <w:szCs w:val="21"/>
    </w:rPr>
  </w:style>
  <w:style w:type="character" w:customStyle="1" w:styleId="CommentSubjectChar">
    <w:name w:val="Comment Subject Char"/>
    <w:basedOn w:val="CommentTextChar"/>
    <w:rPr>
      <w:rFonts w:cs="Mangal"/>
      <w:b/>
      <w:bCs/>
      <w:sz w:val="20"/>
      <w:szCs w:val="18"/>
    </w:rPr>
  </w:style>
  <w:style w:type="character" w:customStyle="1" w:styleId="CommentTextChar">
    <w:name w:val="Comment Text Char"/>
    <w:basedOn w:val="Policepardfaut1"/>
    <w:rPr>
      <w:rFonts w:cs="Mangal"/>
      <w:sz w:val="20"/>
      <w:szCs w:val="18"/>
    </w:rPr>
  </w:style>
  <w:style w:type="character" w:styleId="Marquedecommentaire">
    <w:name w:val="annotation reference"/>
    <w:basedOn w:val="Policepardfaut1"/>
    <w:rPr>
      <w:sz w:val="16"/>
      <w:szCs w:val="16"/>
    </w:rPr>
  </w:style>
  <w:style w:type="character" w:customStyle="1" w:styleId="HeaderChar1">
    <w:name w:val="Header Char1"/>
    <w:basedOn w:val="Policepardfaut1"/>
    <w:rPr>
      <w:rFonts w:cs="Mangal"/>
      <w:szCs w:val="21"/>
    </w:rPr>
  </w:style>
  <w:style w:type="character" w:customStyle="1" w:styleId="BalloonTextChar1">
    <w:name w:val="Balloon Text Char1"/>
    <w:basedOn w:val="Policepardfaut1"/>
    <w:rPr>
      <w:rFonts w:ascii="Segoe UI" w:eastAsia="Segoe UI" w:hAnsi="Segoe UI" w:cs="Mangal"/>
      <w:sz w:val="18"/>
      <w:szCs w:val="16"/>
    </w:rPr>
  </w:style>
  <w:style w:type="character" w:customStyle="1" w:styleId="FooterChar2">
    <w:name w:val="Footer Char2"/>
    <w:basedOn w:val="Policepardfaut1"/>
    <w:rPr>
      <w:rFonts w:cs="Mangal"/>
      <w:szCs w:val="21"/>
    </w:rPr>
  </w:style>
  <w:style w:type="character" w:customStyle="1" w:styleId="HeaderChar2">
    <w:name w:val="Header Char2"/>
    <w:basedOn w:val="Policepardfaut1"/>
    <w:rPr>
      <w:rFonts w:cs="Mangal"/>
      <w:szCs w:val="21"/>
    </w:rPr>
  </w:style>
  <w:style w:type="character" w:customStyle="1" w:styleId="Internetlink">
    <w:name w:val="Internet link"/>
    <w:rPr>
      <w:color w:val="000080"/>
      <w:u w:val="single"/>
    </w:rPr>
  </w:style>
  <w:style w:type="paragraph" w:styleId="Textedebulles">
    <w:name w:val="Balloon Text"/>
    <w:basedOn w:val="Normal"/>
    <w:link w:val="TextedebullesCar1"/>
    <w:uiPriority w:val="99"/>
    <w:semiHidden/>
    <w:unhideWhenUsed/>
    <w:rsid w:val="00863734"/>
    <w:rPr>
      <w:rFonts w:ascii="Segoe UI" w:hAnsi="Segoe UI" w:cs="Mangal"/>
      <w:sz w:val="18"/>
      <w:szCs w:val="16"/>
    </w:rPr>
  </w:style>
  <w:style w:type="character" w:customStyle="1" w:styleId="TextedebullesCar1">
    <w:name w:val="Texte de bulles Car1"/>
    <w:basedOn w:val="Policepardfaut"/>
    <w:link w:val="Textedebulles"/>
    <w:uiPriority w:val="99"/>
    <w:semiHidden/>
    <w:rsid w:val="0086373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978-90-481-9268-7_1"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11/j.1529-8817.2011.00992.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8/s41467-018-0337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97JC00380" TargetMode="External"/><Relationship Id="rId5" Type="http://schemas.openxmlformats.org/officeDocument/2006/relationships/footnotes" Target="footnotes.xml"/><Relationship Id="rId15" Type="http://schemas.openxmlformats.org/officeDocument/2006/relationships/hyperlink" Target="https://doi.org/10.1093/femsec/fiw171"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4319/lo.2009.54.3.08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2031</Words>
  <Characters>11176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Dimier</dc:creator>
  <cp:lastModifiedBy>Laurence</cp:lastModifiedBy>
  <cp:revision>3</cp:revision>
  <dcterms:created xsi:type="dcterms:W3CDTF">2020-09-01T13:36:00Z</dcterms:created>
  <dcterms:modified xsi:type="dcterms:W3CDTF">2020-09-01T14:52:00Z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EW8sBS6Pvm1_1">
    <vt:lpwstr>ZOTERO_ITEM CSL_CITATION {"citationID":"6i209wFB","properties":{"formattedCitation":"(Dimier et al., 2009)","plainCitation":"(Dimier et al., 2009)","dontUpdate":true,"noteIndex":0},"citationItems":[{"id":290,"uris":["http://zotero.org/users/local/hY92Sh1L</vt:lpwstr>
  </property>
  <property fmtid="{D5CDD505-2E9C-101B-9397-08002B2CF9AE}" pid="3" name="ZOTERO_BREF_0EW8sBS6Pvm1_2">
    <vt:lpwstr>/items/KZZNGDGM"],"uri":["http://zotero.org/users/local/hY92Sh1L/items/KZZNGDGM"],"itemData":{"id":290,"type":"article-journal","container-title":"Limnology and Oceanography","DOI":"10.4319/lo.2009.54.3.0823","ISSN":"00243590","issue":"3","language":"en",</vt:lpwstr>
  </property>
  <property fmtid="{D5CDD505-2E9C-101B-9397-08002B2CF9AE}" pid="4" name="ZOTERO_BREF_0EW8sBS6Pvm1_3">
    <vt:lpwstr>"page":"823-836","source":"Crossref","title":"Growth and photoregulation dynamics of the picoeukaryote Pelagomonas calceolata in fluctuating light","volume":"54","author":[{"family":"Dimier","given":"CÉline"},{"family":"Brunet","given":"Christophe"},{"fam</vt:lpwstr>
  </property>
  <property fmtid="{D5CDD505-2E9C-101B-9397-08002B2CF9AE}" pid="5" name="ZOTERO_BREF_0EW8sBS6Pvm1_4">
    <vt:lpwstr>ily":"Geider","given":"Richard"},{"family":"Raven","given":"John"}],"issued":{"date-parts":[["2009",5]]}}}],"schema":"https://github.com/citation-style-language/schema/raw/master/csl-citation.json"}</vt:lpwstr>
  </property>
  <property fmtid="{D5CDD505-2E9C-101B-9397-08002B2CF9AE}" pid="6" name="ZOTERO_BREF_1DcsZM5IzkGJ_1">
    <vt:lpwstr>ZOTERO_ITEM CSL_CITATION {"citationID":"KhX9rRBR","properties":{"formattedCitation":"(van Oijen et al., 2004)","plainCitation":"(van Oijen et al., 2004)","noteIndex":0},"citationItems":[{"id":287,"uris":["http://zotero.org/users/local/hY92Sh1L/items/FYFRR</vt:lpwstr>
  </property>
  <property fmtid="{D5CDD505-2E9C-101B-9397-08002B2CF9AE}" pid="7" name="ZOTERO_BREF_1DcsZM5IzkGJ_2">
    <vt:lpwstr>K2K"],"uri":["http://zotero.org/users/local/hY92Sh1L/items/FYFRRK2K"],"itemData":{"id":287,"type":"article-journal","container-title":"European Journal of Phycology","DOI":"10.1080/0967026042000202127","ISSN":"0967-0262, 1469-4433","issue":"2","language":</vt:lpwstr>
  </property>
  <property fmtid="{D5CDD505-2E9C-101B-9397-08002B2CF9AE}" pid="8" name="ZOTERO_BREF_1DcsZM5IzkGJ_3">
    <vt:lpwstr>"en","page":"161-171","source":"Crossref","title":"Effects of iron limitation on photosynthesis and carbohydrate metabolism in the Antarctic diatom &lt;i&gt;Chaetoceros brevis&lt;/i&gt; (Bacillariophyceae)","volume":"39","author":[{"family":"Oijen","given":"Tim","non</vt:lpwstr>
  </property>
  <property fmtid="{D5CDD505-2E9C-101B-9397-08002B2CF9AE}" pid="9" name="ZOTERO_BREF_1DcsZM5IzkGJ_4">
    <vt:lpwstr>-dropping-particle":"van"},{"family":"Leeuwe","given":"Maria A","non-dropping-particle":"van"},{"family":"Gieskes","given":"Winfried WC"},{"family":"Baar","given":"Hein JW","non-dropping-particle":"de"}],"issued":{"date-parts":[["2004",5]]}}}],"schema":"h</vt:lpwstr>
  </property>
  <property fmtid="{D5CDD505-2E9C-101B-9397-08002B2CF9AE}" pid="10" name="ZOTERO_BREF_1DcsZM5IzkGJ_5">
    <vt:lpwstr>ttps://github.com/citation-style-language/schema/raw/master/csl-citation.json"}</vt:lpwstr>
  </property>
  <property fmtid="{D5CDD505-2E9C-101B-9397-08002B2CF9AE}" pid="11" name="ZOTERO_BREF_4XCSdPG4gtpa_1">
    <vt:lpwstr>ZOTERO_TEMP</vt:lpwstr>
  </property>
  <property fmtid="{D5CDD505-2E9C-101B-9397-08002B2CF9AE}" pid="12" name="ZOTERO_BREF_6Sp1dndWJzAl_1">
    <vt:lpwstr>ZOTERO_ITEM CSL_CITATION {"citationID":"vBJECidD","properties":{"formattedCitation":"(Cosgrove and Borowitzka, 2010)","plainCitation":"(Cosgrove and Borowitzka, 2010)","dontUpdate":true,"noteIndex":0},"citationItems":[{"id":225,"uris":["http://zotero.org/</vt:lpwstr>
  </property>
  <property fmtid="{D5CDD505-2E9C-101B-9397-08002B2CF9AE}" pid="13" name="ZOTERO_BREF_6Sp1dndWJzAl_2">
    <vt:lpwstr>users/local/hY92Sh1L/items/ZRZINELF"],"uri":["http://zotero.org/users/local/hY92Sh1L/items/ZRZINELF"],"itemData":{"id":225,"type":"chapter","container-title":"Chlorophyll a Fluorescence in Aquatic Sciences: Methods and Applications","event-place":"Dordrec</vt:lpwstr>
  </property>
  <property fmtid="{D5CDD505-2E9C-101B-9397-08002B2CF9AE}" pid="14" name="ZOTERO_BREF_6Sp1dndWJzAl_3">
    <vt:lpwstr>ht","ISBN":"978-90-481-9267-0","language":"en","note":"DOI: 10.1007/978-90-481-9268-7_1","page":"1-17","publisher":"Springer Netherlands","publisher-place":"Dordrecht","source":"Crossref","title":"Chlorophyll Fluorescence Terminology: An Introduction","ti</vt:lpwstr>
  </property>
  <property fmtid="{D5CDD505-2E9C-101B-9397-08002B2CF9AE}" pid="15" name="ZOTERO_BREF_6Sp1dndWJzAl_4">
    <vt:lpwstr>tle-short":"Chlorophyll Fluorescence Terminology","URL":"http://link.springer.com/10.1007/978-90-481-9268-7_1","editor":[{"family":"Suggett","given":"David J."},{"family":"Prášil","given":"Ondrej"},{"family":"Borowitzka","given":"Michael A."}],"author":[{</vt:lpwstr>
  </property>
  <property fmtid="{D5CDD505-2E9C-101B-9397-08002B2CF9AE}" pid="16" name="ZOTERO_BREF_6Sp1dndWJzAl_5">
    <vt:lpwstr>"family":"Cosgrove","given":"Jeff"},{"family":"Borowitzka","given":"Michael A."}],"accessed":{"date-parts":[["2019",6,2]]},"issued":{"date-parts":[["2010"]]}}}],"schema":"https://github.com/citation-style-language/schema/raw/master/csl-citation.json"}</vt:lpwstr>
  </property>
  <property fmtid="{D5CDD505-2E9C-101B-9397-08002B2CF9AE}" pid="17" name="ZOTERO_BREF_LHtx6g4lmmDT_1">
    <vt:lpwstr>ZOTERO_ITEM CSL_CITATION {"citationID":"8k33oIaZ","properties":{"formattedCitation":"(Marty et al., 2008)","plainCitation":"(Marty et al., 2008)","dontUpdate":true,"noteIndex":0},"citationItems":[{"id":284,"uris":["http://zotero.org/users/local/hY92Sh1L/i</vt:lpwstr>
  </property>
  <property fmtid="{D5CDD505-2E9C-101B-9397-08002B2CF9AE}" pid="18" name="ZOTERO_BREF_LHtx6g4lmmDT_2">
    <vt:lpwstr>tems/PNLY2WVA"],"uri":["http://zotero.org/users/local/hY92Sh1L/items/PNLY2WVA"],"itemData":{"id":284,"type":"article-journal","container-title":"Deep Sea Research Part I: Oceanographic Research Papers","DOI":"10.1016/j.dsr.2008.05.001","ISSN":"09670637","</vt:lpwstr>
  </property>
  <property fmtid="{D5CDD505-2E9C-101B-9397-08002B2CF9AE}" pid="19" name="ZOTERO_BREF_LHtx6g4lmmDT_3">
    <vt:lpwstr>issue":"9","language":"en","page":"1131-1149","source":"Crossref","title":"Phytoplankton dynamics and primary production under late summer conditions in the NW Mediterranean Sea","volume":"55","author":[{"family":"Marty","given":"Jean-Claude"},{"family":"</vt:lpwstr>
  </property>
  <property fmtid="{D5CDD505-2E9C-101B-9397-08002B2CF9AE}" pid="20" name="ZOTERO_BREF_LHtx6g4lmmDT_4">
    <vt:lpwstr>Garcia","given":"Nicole"},{"family":"Raimbault","given":"Patrick"}],"issued":{"date-parts":[["2008",9]]}}}],"schema":"https://github.com/citation-style-language/schema/raw/master/csl-citation.json"}</vt:lpwstr>
  </property>
  <property fmtid="{D5CDD505-2E9C-101B-9397-08002B2CF9AE}" pid="21" name="ZOTERO_BREF_XXRyyDHHQ9RQ_1">
    <vt:lpwstr>ZOTERO_ITEM CSL_CITATION {"citationID":"H0u9FViK","properties":{"formattedCitation":"(Flombaum et al., 2013)","plainCitation":"(Flombaum et al., 2013)","dontUpdate":true,"noteIndex":0},"citationItems":[{"id":260,"uris":["http://zotero.org/users/local/hY92</vt:lpwstr>
  </property>
  <property fmtid="{D5CDD505-2E9C-101B-9397-08002B2CF9AE}" pid="22" name="ZOTERO_BREF_XXRyyDHHQ9RQ_2">
    <vt:lpwstr>Sh1L/items/2833VZ46"],"uri":["http://zotero.org/users/local/hY92Sh1L/items/2833VZ46"],"itemData":{"id":260,"type":"article-journal","container-title":"Proceedings of the National Academy of Sciences","DOI":"10.1073/pnas.1307701110","ISSN":"0027-8424, 1091</vt:lpwstr>
  </property>
  <property fmtid="{D5CDD505-2E9C-101B-9397-08002B2CF9AE}" pid="23" name="ZOTERO_BREF_XXRyyDHHQ9RQ_3">
    <vt:lpwstr>-6490","issue":"24","language":"en","page":"9824-9829","source":"Crossref","title":"Present and future global distributions of the marine Cyanobacteria Prochlorococcus and Synechococcus","volume":"110","author":[{"family":"Flombaum","given":"P."},{"family</vt:lpwstr>
  </property>
  <property fmtid="{D5CDD505-2E9C-101B-9397-08002B2CF9AE}" pid="24" name="ZOTERO_BREF_XXRyyDHHQ9RQ_4">
    <vt:lpwstr>":"Gallegos","given":"J. L."},{"family":"Gordillo","given":"R. A."},{"family":"Rincon","given":"J."},{"family":"Zabala","given":"L. L."},{"family":"Jiao","given":"N."},{"family":"Karl","given":"D. M."},{"family":"Li","given":"W. K. W."},{"family":"Lomas",</vt:lpwstr>
  </property>
  <property fmtid="{D5CDD505-2E9C-101B-9397-08002B2CF9AE}" pid="25" name="ZOTERO_BREF_XXRyyDHHQ9RQ_5">
    <vt:lpwstr>"given":"M. W."},{"family":"Veneziano","given":"D."},{"family":"Vera","given":"C. S."},{"family":"Vrugt","given":"J. A."},{"family":"Martiny","given":"A. C."}],"issued":{"date-parts":[["2013",6,11]]}}}],"schema":"https://github.com/citation-style-language</vt:lpwstr>
  </property>
  <property fmtid="{D5CDD505-2E9C-101B-9397-08002B2CF9AE}" pid="26" name="ZOTERO_BREF_XXRyyDHHQ9RQ_6">
    <vt:lpwstr>/schema/raw/master/csl-citation.json"}</vt:lpwstr>
  </property>
  <property fmtid="{D5CDD505-2E9C-101B-9397-08002B2CF9AE}" pid="27" name="ZOTERO_BREF_alw4oTYFfNpT_1">
    <vt:lpwstr>ZOTERO_ITEM CSL_CITATION {"citationID":"TTHSLAvr","properties":{"formattedCitation":"(Crombet et al., 2011)","plainCitation":"(Crombet et al., 2011)","noteIndex":0},"citationItems":[{"id":291,"uris":["http://zotero.org/users/local/hY92Sh1L/items/33K6CEW6"</vt:lpwstr>
  </property>
  <property fmtid="{D5CDD505-2E9C-101B-9397-08002B2CF9AE}" pid="28" name="ZOTERO_BREF_alw4oTYFfNpT_10">
    <vt:lpwstr>roduction as observed in other oligotrophic areas.","container-title":"Biogeosciences","DOI":"10.5194/bg-8-459-2011","ISSN":"1726-4189","issue":"2","journalAbbreviation":"Biogeosciences","language":"en","page":"459-475","source":"DOI.org (Crossref)","titl</vt:lpwstr>
  </property>
  <property fmtid="{D5CDD505-2E9C-101B-9397-08002B2CF9AE}" pid="29" name="ZOTERO_BREF_alw4oTYFfNpT_11">
    <vt:lpwstr>e":"Deep silicon maxima in the stratified oligotrophic Mediterranean Sea","volume":"8","author":[{"family":"Crombet","given":"Y."},{"family":"Leblanc","given":"K."},{"family":"Quéguiner","given":"B."},{"family":"Moutin","given":"T."},{"family":"Rimmelin",</vt:lpwstr>
  </property>
  <property fmtid="{D5CDD505-2E9C-101B-9397-08002B2CF9AE}" pid="30" name="ZOTERO_BREF_alw4oTYFfNpT_12">
    <vt:lpwstr>"given":"P."},{"family":"Ras","given":"J."},{"family":"Claustre","given":"H."},{"family":"Leblond","given":"N."},{"family":"Oriol","given":"L."},{"family":"Pujo-Pay","given":"M."}],"issued":{"date-parts":[["2011",2,17]]}}}],"schema":"https://github.com/ci</vt:lpwstr>
  </property>
  <property fmtid="{D5CDD505-2E9C-101B-9397-08002B2CF9AE}" pid="31" name="ZOTERO_BREF_alw4oTYFfNpT_13">
    <vt:lpwstr>tation-style-language/schema/raw/master/csl-citation.json"}</vt:lpwstr>
  </property>
  <property fmtid="{D5CDD505-2E9C-101B-9397-08002B2CF9AE}" pid="32" name="ZOTERO_BREF_alw4oTYFfNpT_2">
    <vt:lpwstr>],"uri":["http://zotero.org/users/local/hY92Sh1L/items/33K6CEW6"],"itemData":{"id":291,"type":"article-journal","abstract":"Abstract. The silicon biogeochemical cycle has been studied in the Mediterranean Sea during late summer/early autumn 1999 and summe</vt:lpwstr>
  </property>
  <property fmtid="{D5CDD505-2E9C-101B-9397-08002B2CF9AE}" pid="33" name="ZOTERO_BREF_alw4oTYFfNpT_3">
    <vt:lpwstr>r 2008. The distribution of nutrients, particulate carbon and silicon, fucoxanthin (Fuco), and total chlorophyll-a (TChl-a) were investigated along an eastward gradient of oligotrophy during two cruises (PROSOPE and BOUM) encompassing the entire Mediterra</vt:lpwstr>
  </property>
  <property fmtid="{D5CDD505-2E9C-101B-9397-08002B2CF9AE}" pid="34" name="ZOTERO_BREF_alw4oTYFfNpT_4">
    <vt:lpwstr>nean Sea during the stratified period. At both seasons, surface waters were depleted in nutrients and the nutriclines gradually deepened towards the East, the phosphacline being the deepest in the easternmost Levantine basin. Following the nutriclines, pa</vt:lpwstr>
  </property>
  <property fmtid="{D5CDD505-2E9C-101B-9397-08002B2CF9AE}" pid="35" name="ZOTERO_BREF_alw4oTYFfNpT_5">
    <vt:lpwstr>rallel deep maxima of biogenic silica (DSM), fucoxanthin (DFM) and TChl-a (DCM) were evidenced during both seasons with maximal concentrations of 0.45 μmol L−1 for BSi, 0.26 μg L−1 for Fuco, and 1.70 μg L−1 for TChl-a, all measured during summer. Contrary</vt:lpwstr>
  </property>
  <property fmtid="{D5CDD505-2E9C-101B-9397-08002B2CF9AE}" pid="36" name="ZOTERO_BREF_alw4oTYFfNpT_6">
    <vt:lpwstr> to the DCM which was a persistent feature in the Mediterranean Sea, the DSM and DFMs were observed in discrete areas of the Alboran Sea, the Algero-Provencal basin, the Ionian sea and the Levantine basin, indicating that diatoms were able to grow at dept</vt:lpwstr>
  </property>
  <property fmtid="{D5CDD505-2E9C-101B-9397-08002B2CF9AE}" pid="37" name="ZOTERO_BREF_alw4oTYFfNpT_7">
    <vt:lpwstr>h and dominate the DCM under specific conditions. Diatom assemblages were dominated by Chaetoceros spp., Leptocylindrus spp., Pseudonitzschia spp. and the association between large centric diatoms (Hemiaulus hauckii and Rhizosolenia styliformis) and the c</vt:lpwstr>
  </property>
  <property fmtid="{D5CDD505-2E9C-101B-9397-08002B2CF9AE}" pid="38" name="ZOTERO_BREF_alw4oTYFfNpT_8">
    <vt:lpwstr>yanobacterium Richelia intracellularis was observed at nearly all sites. The diatom's ability to grow at depth is commonly observed in other oligotrophic regions and could play a major role in ecosystem productivity and carbon export to depth. Contrary to</vt:lpwstr>
  </property>
  <property fmtid="{D5CDD505-2E9C-101B-9397-08002B2CF9AE}" pid="39" name="ZOTERO_BREF_alw4oTYFfNpT_9">
    <vt:lpwstr> the common view that Si and siliceous phytoplankton are not major components of the Mediterranean biogeochemistry, we suggest here that diatoms, by persisting at depth during the stratified period, could contribute to a large part of the marine primary p</vt:lpwstr>
  </property>
  <property fmtid="{D5CDD505-2E9C-101B-9397-08002B2CF9AE}" pid="40" name="ZOTERO_BREF_jCvOiufbQMdb_1">
    <vt:lpwstr>ZOTERO_TEMP</vt:lpwstr>
  </property>
  <property fmtid="{D5CDD505-2E9C-101B-9397-08002B2CF9AE}" pid="41" name="ZOTERO_BREF_oHH9rzd3rQaZ_1">
    <vt:lpwstr>ZOTERO_ITEM CSL_CITATION {"citationID":"wwf6v5aU","properties":{"formattedCitation":"(Cook et al., 2011)","plainCitation":"(Cook et al., 2011)","noteIndex":0},"citationItems":[{"id":289,"uris":["http://zotero.org/users/local/hY92Sh1L/items/TQ5MFFK2"],"uri</vt:lpwstr>
  </property>
  <property fmtid="{D5CDD505-2E9C-101B-9397-08002B2CF9AE}" pid="42" name="ZOTERO_BREF_oHH9rzd3rQaZ_2">
    <vt:lpwstr>":["http://zotero.org/users/local/hY92Sh1L/items/TQ5MFFK2"],"itemData":{"id":289,"type":"article-journal","container-title":"Journal of Phycology","DOI":"10.1111/j.1529-8817.2011.00992.x","ISSN":"00223646","issue":"3","language":"en","page":"615-626","sou</vt:lpwstr>
  </property>
  <property fmtid="{D5CDD505-2E9C-101B-9397-08002B2CF9AE}" pid="43" name="ZOTERO_BREF_oHH9rzd3rQaZ_3">
    <vt:lpwstr>rce":"Crossref","title":"PHOTOSYNTHETIC PIGMENT AND GENETIC DIFFERENCES BETWEEN TWO SOUTHERN OCEAN MORPHOTYPES OF EMILIANIA HUXLEYI (HAPTOPHYTA)1: EMILIANIA HUXLEYI MORPHOTYPES","title-short":"PHOTOSYNTHETIC PIGMENT AND GENETIC DIFFERENCES BETWEEN TWO SOU</vt:lpwstr>
  </property>
  <property fmtid="{D5CDD505-2E9C-101B-9397-08002B2CF9AE}" pid="44" name="ZOTERO_BREF_oHH9rzd3rQaZ_4">
    <vt:lpwstr>THERN OCEAN MORPHOTYPES OF EMILIANIA HUXLEYI (HAPTOPHYTA)1","volume":"47","author":[{"family":"Cook","given":"Suellen S."},{"family":"Whittock","given":"Lucy"},{"family":"Wright","given":"Simon W."},{"family":"Hallegraeff","given":"Gustaaf M."}],"issued":</vt:lpwstr>
  </property>
  <property fmtid="{D5CDD505-2E9C-101B-9397-08002B2CF9AE}" pid="45" name="ZOTERO_BREF_oHH9rzd3rQaZ_5">
    <vt:lpwstr>{"date-parts":[["2011",6]]}}}],"schema":"https://github.com/citation-style-language/schema/raw/master/csl-citation.json"}</vt:lpwstr>
  </property>
  <property fmtid="{D5CDD505-2E9C-101B-9397-08002B2CF9AE}" pid="46" name="ZOTERO_BREF_pjbJAUttePjx_1">
    <vt:lpwstr>ZOTERO_BIBL {"uncited":[],"omitted":[],"custom":[]} CSL_BIBLIOGRAPHY</vt:lpwstr>
  </property>
  <property fmtid="{D5CDD505-2E9C-101B-9397-08002B2CF9AE}" pid="47" name="ZOTERO_BREF_reYOQobyt0vD_1">
    <vt:lpwstr>ZOTERO_BIBL {"uncited":[],"omitted":[],"custom":[]} CSL_BIBLIOGRAPHY</vt:lpwstr>
  </property>
  <property fmtid="{D5CDD505-2E9C-101B-9397-08002B2CF9AE}" pid="48" name="ZOTERO_BREF_z2AtNCEK5Jr3_1">
    <vt:lpwstr>ZOTERO_ITEM CSL_CITATION {"citationID":"9GtwyF3N","properties":{"formattedCitation":"(Cortese and Gersonde, 2007)","plainCitation":"(Cortese and Gersonde, 2007)","noteIndex":0},"citationItems":[{"id":285,"uris":["http://zotero.org/users/local/hY92Sh1L/ite</vt:lpwstr>
  </property>
  <property fmtid="{D5CDD505-2E9C-101B-9397-08002B2CF9AE}" pid="49" name="ZOTERO_BREF_z2AtNCEK5Jr3_2">
    <vt:lpwstr>ms/ALJ9JV8F"],"uri":["http://zotero.org/users/local/hY92Sh1L/items/ALJ9JV8F"],"itemData":{"id":285,"type":"article-journal","container-title":"Earth and Planetary Science Letters","DOI":"10.1016/j.epsl.2007.03.021","ISSN":"0012821X","issue":"3-4","languag</vt:lpwstr>
  </property>
  <property fmtid="{D5CDD505-2E9C-101B-9397-08002B2CF9AE}" pid="50" name="ZOTERO_BREF_z2AtNCEK5Jr3_3">
    <vt:lpwstr>e":"en","page":"526-544","source":"Crossref","title":"Morphometric variability in the diatom Fragilariopsis kerguelensis: Implications for Southern Ocean paleoceanography","title-short":"Morphometric variability in the diatom Fragilariopsis kerguelensis",</vt:lpwstr>
  </property>
  <property fmtid="{D5CDD505-2E9C-101B-9397-08002B2CF9AE}" pid="51" name="ZOTERO_BREF_z2AtNCEK5Jr3_4">
    <vt:lpwstr>"volume":"257","author":[{"family":"Cortese","given":"G"},{"family":"Gersonde","given":"R"}],"issued":{"date-parts":[["2007",5,30]]}}}],"schema":"https://github.com/citation-style-language/schema/raw/master/csl-citation.json"}</vt:lpwstr>
  </property>
  <property fmtid="{D5CDD505-2E9C-101B-9397-08002B2CF9AE}" pid="52" name="ZOTERO_PREF_1">
    <vt:lpwstr>&lt;data data-version="3" zotero-version="5.0.84"&gt;&lt;session id="5d9sKWV5"/&gt;&lt;style id="http://www.zotero.org/styles/deep-sea-research-part-ii" hasBibliography="1" bibliographyStyleHasBeenSet="1"/&gt;&lt;prefs&gt;&lt;pref name="fieldType" value="Bookmark"/&gt;&lt;/prefs&gt;&lt;/data&gt;</vt:lpwstr>
  </property>
</Properties>
</file>